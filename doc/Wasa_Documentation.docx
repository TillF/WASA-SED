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D54335">
      <w:pPr>
        <w:jc w:val="center"/>
      </w:pPr>
      <w:r>
        <w:rPr>
          <w:b/>
          <w:sz w:val="28"/>
          <w:szCs w:val="28"/>
        </w:rPr>
        <w:t>2</w:t>
      </w:r>
      <w:r>
        <w:rPr>
          <w:b/>
          <w:sz w:val="28"/>
          <w:szCs w:val="28"/>
        </w:rPr>
        <w:t>4</w:t>
      </w:r>
      <w:r w:rsidR="00A40BB3">
        <w:rPr>
          <w:b/>
          <w:sz w:val="28"/>
          <w:szCs w:val="28"/>
        </w:rPr>
        <w:t>.</w:t>
      </w:r>
      <w:r w:rsidR="005F6943">
        <w:rPr>
          <w:b/>
          <w:sz w:val="28"/>
          <w:szCs w:val="28"/>
        </w:rPr>
        <w:t>4</w:t>
      </w:r>
      <w:r w:rsidR="00434FD6">
        <w:rPr>
          <w:b/>
          <w:sz w:val="28"/>
          <w:szCs w:val="28"/>
        </w:rPr>
        <w:t>.</w:t>
      </w:r>
      <w:r>
        <w:rPr>
          <w:b/>
          <w:sz w:val="28"/>
          <w:szCs w:val="28"/>
        </w:rPr>
        <w:t>201</w:t>
      </w:r>
      <w:r>
        <w:rPr>
          <w:b/>
          <w:sz w:val="28"/>
          <w:szCs w:val="28"/>
        </w:rPr>
        <w:t>7</w:t>
      </w:r>
    </w:p>
    <w:p w:rsidR="00A40BB3" w:rsidRDefault="00A40BB3">
      <w:pPr>
        <w:jc w:val="center"/>
      </w:pPr>
      <w:r>
        <w:rPr>
          <w:b/>
          <w:sz w:val="28"/>
          <w:szCs w:val="28"/>
        </w:rPr>
        <w:t xml:space="preserve">WASA-SED rev. </w:t>
      </w:r>
      <w:r w:rsidR="00D54335">
        <w:rPr>
          <w:b/>
          <w:sz w:val="28"/>
          <w:szCs w:val="28"/>
        </w:rPr>
        <w:t>22</w:t>
      </w:r>
      <w:r w:rsidR="00D54335">
        <w:rPr>
          <w:b/>
          <w:sz w:val="28"/>
          <w:szCs w:val="28"/>
        </w:rPr>
        <w:t>4</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A40BB3" w:rsidRPr="009146C8" w:rsidRDefault="00A40BB3">
      <w:pPr>
        <w:jc w:val="center"/>
        <w:rPr>
          <w:sz w:val="28"/>
          <w:szCs w:val="28"/>
        </w:rPr>
      </w:pPr>
      <w:r>
        <w:rPr>
          <w:sz w:val="28"/>
          <w:szCs w:val="28"/>
        </w:rPr>
        <w:t>SESAM II 2010-2014</w:t>
      </w:r>
      <w:r w:rsidR="00C83470">
        <w:rPr>
          <w:sz w:val="28"/>
          <w:szCs w:val="28"/>
        </w:rPr>
        <w:t>, 2015</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pPr>
      <w:r>
        <w:rPr>
          <w:sz w:val="24"/>
        </w:rPr>
        <w:t>Updates of WASA-SED Manual (this file):</w:t>
      </w:r>
    </w:p>
    <w:p w:rsidR="00A40BB3" w:rsidRDefault="00A40BB3">
      <w:pPr>
        <w:jc w:val="left"/>
        <w:rPr>
          <w:sz w:val="24"/>
        </w:rPr>
      </w:pPr>
      <w:hyperlink r:id="rId7" w:history="1">
        <w:r>
          <w:rPr>
            <w:rStyle w:val="Hyperlink"/>
            <w:sz w:val="24"/>
          </w:rPr>
          <w:t>http://uni-potsdam.de/sesam/reports.php</w:t>
        </w:r>
      </w:hyperlink>
    </w:p>
    <w:p w:rsidR="00A40BB3" w:rsidRDefault="00A40BB3">
      <w:pPr>
        <w:jc w:val="left"/>
        <w:rPr>
          <w:sz w:val="24"/>
        </w:rPr>
      </w:pPr>
    </w:p>
    <w:p w:rsidR="00A40BB3" w:rsidRDefault="00A40BB3">
      <w:pPr>
        <w:jc w:val="left"/>
        <w:rPr>
          <w:sz w:val="24"/>
        </w:rPr>
      </w:pPr>
    </w:p>
    <w:p w:rsidR="00A40BB3" w:rsidRDefault="00A40BB3">
      <w:pPr>
        <w:jc w:val="left"/>
      </w:pPr>
      <w:r>
        <w:rPr>
          <w:sz w:val="24"/>
          <w:lang w:val="fr-FR"/>
        </w:rPr>
        <w:t>Source-code (Fortran90) Subversion-repository:</w:t>
      </w:r>
    </w:p>
    <w:p w:rsidR="00A40BB3" w:rsidRDefault="00A40BB3">
      <w:pPr>
        <w:jc w:val="left"/>
        <w:rPr>
          <w:sz w:val="24"/>
          <w:lang w:val="fr-FR"/>
        </w:rPr>
      </w:pPr>
      <w:hyperlink r:id="rId8" w:history="1">
        <w:r>
          <w:rPr>
            <w:rStyle w:val="Hyperlink"/>
            <w:sz w:val="24"/>
            <w:lang w:val="fr-FR"/>
          </w:rPr>
          <w:t>http://uni-potsdam.de/sesam/svn_form.php</w:t>
        </w:r>
      </w:hyperlink>
    </w:p>
    <w:p w:rsidR="00A40BB3" w:rsidRDefault="00A40BB3">
      <w:pPr>
        <w:jc w:val="left"/>
        <w:rPr>
          <w:sz w:val="24"/>
          <w:lang w:val="fr-FR"/>
        </w:rPr>
      </w:pPr>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w:t>
      </w:r>
      <w:proofErr w:type="gramStart"/>
      <w:r>
        <w:rPr>
          <w:sz w:val="24"/>
          <w:lang w:val="en-US"/>
        </w:rPr>
        <w:t>doi:</w:t>
      </w:r>
      <w:proofErr w:type="gramEnd"/>
      <w:r>
        <w:rPr>
          <w:sz w:val="24"/>
          <w:lang w:val="en-US"/>
        </w:rPr>
        <w:t xml:space="preserve">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A40BB3">
      <w:pPr>
        <w:rPr>
          <w:sz w:val="24"/>
        </w:rPr>
      </w:pPr>
      <w:hyperlink r:id="rId10" w:history="1">
        <w:r>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9146C8" w:rsidRDefault="00A40BB3">
      <w:pPr>
        <w:jc w:val="left"/>
        <w:rPr>
          <w:sz w:val="24"/>
        </w:rPr>
      </w:pPr>
      <w:proofErr w:type="gramStart"/>
      <w:r>
        <w:rPr>
          <w:sz w:val="24"/>
        </w:rPr>
        <w:t>For the original WASA code: Andreas Güntner, Geoforschungszentrum Potsdam, Telegrafenberg, 14473 Potsdam, Germany.</w:t>
      </w:r>
      <w:proofErr w:type="gramEnd"/>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A40BB3">
      <w:pPr>
        <w:jc w:val="left"/>
        <w:rPr>
          <w:sz w:val="24"/>
        </w:rPr>
      </w:pP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The WASA-SED program is large and complex and extensive knowledge of its design, purpose, and limitations is required in order to apply it properly. The WASA-SED and its source code is freely available under a modified BSD licence (“use as you wish, don’t blame us, give credit</w:t>
      </w:r>
      <w:proofErr w:type="gramStart"/>
      <w:r>
        <w:rPr>
          <w:sz w:val="24"/>
        </w:rPr>
        <w:t>,…</w:t>
      </w:r>
      <w:proofErr w:type="gramEnd"/>
      <w:r>
        <w:rPr>
          <w:sz w:val="24"/>
        </w:rPr>
        <w: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A40BB3">
      <w:pPr>
        <w:pStyle w:val="Verzeichnis1"/>
        <w:tabs>
          <w:tab w:val="right" w:leader="dot" w:pos="9638"/>
        </w:tabs>
      </w:pPr>
      <w:r>
        <w:lastRenderedPageBreak/>
        <w:fldChar w:fldCharType="begin"/>
      </w:r>
      <w:r>
        <w:instrText xml:space="preserve"> TOC </w:instrText>
      </w:r>
      <w:r>
        <w:fldChar w:fldCharType="separate"/>
      </w:r>
      <w:hyperlink w:anchor="__RefHeading__29_804869012" w:history="1">
        <w:r>
          <w:rPr>
            <w:rStyle w:val="Verzeichnissprung"/>
          </w:rPr>
          <w:t xml:space="preserve"> Introduction</w:t>
        </w:r>
        <w:r>
          <w:rPr>
            <w:rStyle w:val="Verzeichnissprung"/>
          </w:rPr>
          <w:tab/>
          <w:t>4</w:t>
        </w:r>
      </w:hyperlink>
    </w:p>
    <w:p w:rsidR="00A40BB3" w:rsidRDefault="00A40BB3">
      <w:pPr>
        <w:pStyle w:val="Verzeichnis1"/>
        <w:tabs>
          <w:tab w:val="right" w:leader="dot" w:pos="9638"/>
        </w:tabs>
      </w:pPr>
      <w:hyperlink w:anchor="__RefHeading__31_804869012" w:history="1">
        <w:r>
          <w:rPr>
            <w:rStyle w:val="Verzeichnissprung"/>
          </w:rPr>
          <w:t xml:space="preserve"> Program folders and structure</w:t>
        </w:r>
        <w:r>
          <w:rPr>
            <w:rStyle w:val="Verzeichnissprung"/>
          </w:rPr>
          <w:tab/>
          <w:t>4</w:t>
        </w:r>
      </w:hyperlink>
    </w:p>
    <w:p w:rsidR="00A40BB3" w:rsidRDefault="00A40BB3">
      <w:pPr>
        <w:pStyle w:val="Verzeichnis2"/>
        <w:tabs>
          <w:tab w:val="right" w:leader="dot" w:pos="9638"/>
        </w:tabs>
      </w:pPr>
      <w:hyperlink w:anchor="__RefHeading__33_804869012" w:history="1">
        <w:r>
          <w:rPr>
            <w:rStyle w:val="Verzeichnissprung"/>
          </w:rPr>
          <w:t xml:space="preserve"> Hillslope module</w:t>
        </w:r>
        <w:r>
          <w:rPr>
            <w:rStyle w:val="Verzeichnissprung"/>
          </w:rPr>
          <w:tab/>
          <w:t>5</w:t>
        </w:r>
      </w:hyperlink>
    </w:p>
    <w:p w:rsidR="00A40BB3" w:rsidRDefault="00A40BB3">
      <w:pPr>
        <w:pStyle w:val="Verzeichnis2"/>
        <w:tabs>
          <w:tab w:val="right" w:leader="dot" w:pos="9638"/>
        </w:tabs>
      </w:pPr>
      <w:hyperlink w:anchor="__RefHeading__35_804869012" w:history="1">
        <w:r>
          <w:rPr>
            <w:rStyle w:val="Verzeichnissprung"/>
          </w:rPr>
          <w:t xml:space="preserve"> River module</w:t>
        </w:r>
        <w:r>
          <w:rPr>
            <w:rStyle w:val="Verzeichnissprung"/>
          </w:rPr>
          <w:tab/>
          <w:t>6</w:t>
        </w:r>
      </w:hyperlink>
    </w:p>
    <w:p w:rsidR="00A40BB3" w:rsidRDefault="00A40BB3">
      <w:pPr>
        <w:pStyle w:val="Verzeichnis2"/>
        <w:tabs>
          <w:tab w:val="right" w:leader="dot" w:pos="9638"/>
        </w:tabs>
      </w:pPr>
      <w:hyperlink w:anchor="__RefHeading__37_804869012" w:history="1">
        <w:r>
          <w:rPr>
            <w:rStyle w:val="Verzeichnissprung"/>
          </w:rPr>
          <w:t xml:space="preserve"> Reservoir module</w:t>
        </w:r>
        <w:r>
          <w:rPr>
            <w:rStyle w:val="Verzeichnissprung"/>
          </w:rPr>
          <w:tab/>
          <w:t>7</w:t>
        </w:r>
      </w:hyperlink>
    </w:p>
    <w:p w:rsidR="00A40BB3" w:rsidRDefault="00A40BB3">
      <w:pPr>
        <w:pStyle w:val="Verzeichnis2"/>
        <w:tabs>
          <w:tab w:val="right" w:leader="dot" w:pos="9638"/>
        </w:tabs>
      </w:pPr>
      <w:hyperlink w:anchor="__RefHeading__39_804869012" w:history="1">
        <w:r>
          <w:rPr>
            <w:rStyle w:val="Verzeichnissprung"/>
          </w:rPr>
          <w:t xml:space="preserve"> Input D</w:t>
        </w:r>
        <w:r>
          <w:rPr>
            <w:rStyle w:val="Verzeichnissprung"/>
          </w:rPr>
          <w:t>a</w:t>
        </w:r>
        <w:r>
          <w:rPr>
            <w:rStyle w:val="Verzeichnissprung"/>
          </w:rPr>
          <w:t>ta</w:t>
        </w:r>
        <w:r>
          <w:rPr>
            <w:rStyle w:val="Verzeichnissprung"/>
          </w:rPr>
          <w:tab/>
          <w:t>8</w:t>
        </w:r>
      </w:hyperlink>
    </w:p>
    <w:p w:rsidR="00A40BB3" w:rsidRDefault="00A40BB3">
      <w:pPr>
        <w:pStyle w:val="Verzeichnis2"/>
        <w:tabs>
          <w:tab w:val="right" w:leader="dot" w:pos="9638"/>
        </w:tabs>
      </w:pPr>
      <w:hyperlink w:anchor="__RefHeading__41_804869012" w:history="1">
        <w:r>
          <w:rPr>
            <w:rStyle w:val="Verzeichnissprung"/>
          </w:rPr>
          <w:t xml:space="preserve"> General parameter and control files</w:t>
        </w:r>
        <w:r>
          <w:rPr>
            <w:rStyle w:val="Verzeichnissprung"/>
          </w:rPr>
          <w:tab/>
          <w:t>10</w:t>
        </w:r>
      </w:hyperlink>
    </w:p>
    <w:p w:rsidR="00A40BB3" w:rsidRDefault="00A40BB3">
      <w:pPr>
        <w:pStyle w:val="Verzeichnis2"/>
        <w:tabs>
          <w:tab w:val="right" w:leader="dot" w:pos="9638"/>
        </w:tabs>
      </w:pPr>
      <w:hyperlink w:anchor="__RefHeading__43_804869012" w:history="1">
        <w:r>
          <w:rPr>
            <w:rStyle w:val="Verzeichnissprung"/>
          </w:rPr>
          <w:t xml:space="preserve"> Input files for the hillslope module</w:t>
        </w:r>
        <w:r>
          <w:rPr>
            <w:rStyle w:val="Verzeichnissprung"/>
          </w:rPr>
          <w:tab/>
          <w:t>13</w:t>
        </w:r>
      </w:hyperlink>
    </w:p>
    <w:p w:rsidR="00A40BB3" w:rsidRDefault="00A40BB3">
      <w:pPr>
        <w:pStyle w:val="Verzeichnis2"/>
        <w:tabs>
          <w:tab w:val="right" w:leader="dot" w:pos="9638"/>
        </w:tabs>
      </w:pPr>
      <w:hyperlink w:anchor="__RefHeading__45_804869012" w:history="1">
        <w:r>
          <w:rPr>
            <w:rStyle w:val="Verzeichnissprung"/>
          </w:rPr>
          <w:t xml:space="preserve"> Input files for the river module</w:t>
        </w:r>
        <w:r>
          <w:rPr>
            <w:rStyle w:val="Verzeichnissprung"/>
          </w:rPr>
          <w:tab/>
          <w:t>24</w:t>
        </w:r>
      </w:hyperlink>
    </w:p>
    <w:p w:rsidR="00A40BB3" w:rsidRDefault="00A40BB3">
      <w:pPr>
        <w:pStyle w:val="Verzeichnis2"/>
        <w:tabs>
          <w:tab w:val="right" w:leader="dot" w:pos="9638"/>
        </w:tabs>
      </w:pPr>
      <w:hyperlink w:anchor="__RefHeading__47_804869012" w:history="1">
        <w:r>
          <w:rPr>
            <w:rStyle w:val="Verzeichnissprung"/>
          </w:rPr>
          <w:t xml:space="preserve"> Input files for the reservoir module</w:t>
        </w:r>
        <w:r>
          <w:rPr>
            <w:rStyle w:val="Verzeichnissprung"/>
          </w:rPr>
          <w:tab/>
          <w:t>27</w:t>
        </w:r>
      </w:hyperlink>
    </w:p>
    <w:p w:rsidR="00A40BB3" w:rsidRDefault="00A40BB3">
      <w:pPr>
        <w:pStyle w:val="Verzeichnis2"/>
        <w:tabs>
          <w:tab w:val="right" w:leader="dot" w:pos="9638"/>
        </w:tabs>
      </w:pPr>
      <w:hyperlink w:anchor="__RefHeading__49_804869012" w:history="1">
        <w:r>
          <w:rPr>
            <w:rStyle w:val="Verzeichnissprung"/>
          </w:rPr>
          <w:t xml:space="preserve"> Input of climate data</w:t>
        </w:r>
        <w:r>
          <w:rPr>
            <w:rStyle w:val="Verzeichnissprung"/>
          </w:rPr>
          <w:tab/>
          <w:t>36</w:t>
        </w:r>
      </w:hyperlink>
    </w:p>
    <w:p w:rsidR="00A40BB3" w:rsidRDefault="00A40BB3">
      <w:pPr>
        <w:pStyle w:val="Verzeichnis1"/>
        <w:tabs>
          <w:tab w:val="right" w:leader="dot" w:pos="9638"/>
        </w:tabs>
      </w:pPr>
      <w:hyperlink w:anchor="__RefHeading__51_804869012" w:history="1">
        <w:r>
          <w:rPr>
            <w:rStyle w:val="Verzeichnissprung"/>
          </w:rPr>
          <w:t xml:space="preserve"> Output Data</w:t>
        </w:r>
        <w:r>
          <w:rPr>
            <w:rStyle w:val="Verzeichnissprung"/>
          </w:rPr>
          <w:tab/>
          <w:t>37</w:t>
        </w:r>
      </w:hyperlink>
    </w:p>
    <w:p w:rsidR="00A40BB3" w:rsidRDefault="00A40BB3">
      <w:pPr>
        <w:pStyle w:val="Verzeichnis2"/>
        <w:tabs>
          <w:tab w:val="right" w:leader="dot" w:pos="9638"/>
        </w:tabs>
      </w:pPr>
      <w:hyperlink w:anchor="__RefHeading__53_804869012" w:history="1">
        <w:r>
          <w:rPr>
            <w:rStyle w:val="Verzeichnissprung"/>
          </w:rPr>
          <w:t xml:space="preserve"> Output of the hillslope module</w:t>
        </w:r>
        <w:r>
          <w:rPr>
            <w:rStyle w:val="Verzeichnissprung"/>
          </w:rPr>
          <w:tab/>
          <w:t>37</w:t>
        </w:r>
      </w:hyperlink>
    </w:p>
    <w:p w:rsidR="00A40BB3" w:rsidRDefault="00A40BB3">
      <w:pPr>
        <w:pStyle w:val="Verzeichnis2"/>
        <w:tabs>
          <w:tab w:val="right" w:leader="dot" w:pos="9638"/>
        </w:tabs>
      </w:pPr>
      <w:hyperlink w:anchor="__RefHeading__55_804869012" w:history="1">
        <w:r>
          <w:rPr>
            <w:rStyle w:val="Verzeichnissprung"/>
          </w:rPr>
          <w:t xml:space="preserve"> Output of the river module</w:t>
        </w:r>
        <w:r>
          <w:rPr>
            <w:rStyle w:val="Verzeichnissprung"/>
          </w:rPr>
          <w:tab/>
          <w:t>38</w:t>
        </w:r>
      </w:hyperlink>
    </w:p>
    <w:p w:rsidR="00A40BB3" w:rsidRDefault="00A40BB3">
      <w:pPr>
        <w:pStyle w:val="Verzeichnis2"/>
        <w:tabs>
          <w:tab w:val="right" w:leader="dot" w:pos="9638"/>
        </w:tabs>
      </w:pPr>
      <w:hyperlink w:anchor="__RefHeading__57_804869012" w:history="1">
        <w:r>
          <w:rPr>
            <w:rStyle w:val="Verzeichnissprung"/>
          </w:rPr>
          <w:t xml:space="preserve"> Output of the reservoir module</w:t>
        </w:r>
        <w:r>
          <w:rPr>
            <w:rStyle w:val="Verzeichnissprung"/>
          </w:rPr>
          <w:tab/>
          <w:t>39</w:t>
        </w:r>
      </w:hyperlink>
    </w:p>
    <w:p w:rsidR="00A40BB3" w:rsidRDefault="00A40BB3">
      <w:pPr>
        <w:pStyle w:val="Verzeichnis1"/>
        <w:tabs>
          <w:tab w:val="right" w:leader="dot" w:pos="9638"/>
        </w:tabs>
      </w:pPr>
      <w:hyperlink w:anchor="__RefHeading__59_804869012" w:history="1">
        <w:r>
          <w:rPr>
            <w:rStyle w:val="Verzeichnissprung"/>
          </w:rPr>
          <w:t xml:space="preserve"> Relevant Literature for the WASA-SED Model</w:t>
        </w:r>
        <w:r>
          <w:rPr>
            <w:rStyle w:val="Verzeichnissprung"/>
          </w:rPr>
          <w:tab/>
          <w:t>46</w:t>
        </w:r>
      </w:hyperlink>
    </w:p>
    <w:p w:rsidR="00A40BB3" w:rsidRDefault="00A40BB3">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Pr>
            <w:rStyle w:val="Verzeichnissprung"/>
          </w:rPr>
          <w:t xml:space="preserve"> Reference</w:t>
        </w:r>
        <w:r>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w:t>
      </w:r>
      <w:proofErr w:type="gramStart"/>
      <w:r>
        <w:t>for model parameterisation in Chapter 3 and output files for the hillslope, river and reservoir modules in Chapter 4</w:t>
      </w:r>
      <w:proofErr w:type="gramEnd"/>
      <w:r>
        <w:t>.</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fldChar w:fldCharType="begin"/>
      </w:r>
      <w:r>
        <w:instrText xml:space="preserve"> REF _Ref99271672 \h </w:instrText>
      </w:r>
      <w:r>
        <w:fldChar w:fldCharType="separate"/>
      </w:r>
      <w:r>
        <w:t>Table 1</w:t>
      </w:r>
      <w:r>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b w:val="0"/>
        </w:rPr>
        <w:t xml:space="preserve">Table </w:t>
      </w:r>
      <w:r>
        <w:rPr>
          <w:b w:val="0"/>
        </w:rPr>
        <w:fldChar w:fldCharType="begin"/>
      </w:r>
      <w:r>
        <w:rPr>
          <w:b w:val="0"/>
        </w:rPr>
        <w:instrText xml:space="preserve"> SEQ "Table" \*</w:instrText>
      </w:r>
      <w:r>
        <w:rPr>
          <w:b w:val="0"/>
        </w:rPr>
        <w:instrText>Arabic</w:instrText>
      </w:r>
      <w:r>
        <w:rPr>
          <w:b w:val="0"/>
        </w:rPr>
        <w:instrText xml:space="preserve"> </w:instrText>
      </w:r>
      <w:r>
        <w:rPr>
          <w:b w:val="0"/>
        </w:rPr>
        <w:fldChar w:fldCharType="separate"/>
      </w:r>
      <w:r>
        <w:rPr>
          <w:b w:val="0"/>
        </w:rPr>
        <w:t>1</w:t>
      </w:r>
      <w:r>
        <w:rPr>
          <w:b w:val="0"/>
        </w:rPr>
        <w:fldChar w:fldCharType="end"/>
      </w:r>
      <w:bookmarkEnd w:id="11"/>
      <w:r>
        <w:rPr>
          <w:rStyle w:val="FormatvorlageBeschriftungArialNichtFettChar"/>
          <w:b w:val="0"/>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proofErr w:type="gramStart"/>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roofErr w:type="gramEnd"/>
    </w:p>
    <w:p w:rsidR="00A40BB3" w:rsidRDefault="00A40BB3">
      <w:pPr>
        <w:pStyle w:val="Beschriftung"/>
      </w:pPr>
      <w:r>
        <w:rPr>
          <w:rStyle w:val="FormatvorlageBeschriftungArialNichtFettChar"/>
          <w:b w:val="0"/>
        </w:rPr>
        <w:t xml:space="preserve">Table </w:t>
      </w:r>
      <w:r>
        <w:rPr>
          <w:b w:val="0"/>
          <w:bCs w:val="0"/>
        </w:rPr>
        <w:fldChar w:fldCharType="begin"/>
      </w:r>
      <w:r>
        <w:rPr>
          <w:b w:val="0"/>
          <w:bCs w:val="0"/>
        </w:rPr>
        <w:instrText xml:space="preserve"> SEQ "Table" \*</w:instrText>
      </w:r>
      <w:r>
        <w:rPr>
          <w:b w:val="0"/>
          <w:bCs w:val="0"/>
        </w:rPr>
        <w:instrText>Arabic</w:instrText>
      </w:r>
      <w:r>
        <w:rPr>
          <w:b w:val="0"/>
          <w:bCs w:val="0"/>
        </w:rPr>
        <w:instrText xml:space="preserve"> </w:instrText>
      </w:r>
      <w:r>
        <w:rPr>
          <w:b w:val="0"/>
          <w:bCs w:val="0"/>
        </w:rPr>
        <w:fldChar w:fldCharType="separate"/>
      </w:r>
      <w:r>
        <w:rPr>
          <w:b w:val="0"/>
          <w:bCs w:val="0"/>
        </w:rPr>
        <w:t>2</w:t>
      </w:r>
      <w:r>
        <w:rPr>
          <w:b w:val="0"/>
          <w:bCs w:val="0"/>
        </w:rPr>
        <w:fldChar w:fldCharType="end"/>
      </w:r>
      <w:bookmarkEnd w:id="12"/>
      <w:r>
        <w:rPr>
          <w:rStyle w:val="FormatvorlageBeschriftungArialNichtFettChar"/>
          <w:b w:val="0"/>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fldChar w:fldCharType="begin"/>
      </w:r>
      <w:r>
        <w:instrText xml:space="preserve"> REF _Ref99265474 \h </w:instrText>
      </w:r>
      <w:r>
        <w:fldChar w:fldCharType="separate"/>
      </w:r>
      <w:r>
        <w:t>Table 3</w:t>
      </w:r>
      <w:r>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b w:val="0"/>
        </w:rPr>
        <w:t xml:space="preserve">Table </w:t>
      </w:r>
      <w:r>
        <w:rPr>
          <w:b w:val="0"/>
        </w:rPr>
        <w:fldChar w:fldCharType="begin"/>
      </w:r>
      <w:r>
        <w:rPr>
          <w:b w:val="0"/>
        </w:rPr>
        <w:instrText xml:space="preserve"> SEQ "Table" \*</w:instrText>
      </w:r>
      <w:r>
        <w:rPr>
          <w:b w:val="0"/>
        </w:rPr>
        <w:instrText>Arabic</w:instrText>
      </w:r>
      <w:r>
        <w:rPr>
          <w:b w:val="0"/>
        </w:rPr>
        <w:instrText xml:space="preserve"> </w:instrText>
      </w:r>
      <w:r>
        <w:rPr>
          <w:b w:val="0"/>
        </w:rPr>
        <w:fldChar w:fldCharType="separate"/>
      </w:r>
      <w:r>
        <w:rPr>
          <w:b w:val="0"/>
        </w:rPr>
        <w:t>3</w:t>
      </w:r>
      <w:r>
        <w:rPr>
          <w:b w:val="0"/>
        </w:rPr>
        <w:fldChar w:fldCharType="end"/>
      </w:r>
      <w:bookmarkEnd w:id="15"/>
      <w:r>
        <w:rPr>
          <w:rStyle w:val="FormatvorlageBeschriftungArialNichtFettChar"/>
          <w:b w:val="0"/>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proofErr w:type="gramStart"/>
      <w:r>
        <w:rPr>
          <w:sz w:val="20"/>
          <w:szCs w:val="20"/>
        </w:rPr>
        <w:t>calculate</w:t>
      </w:r>
      <w:proofErr w:type="gramEnd"/>
      <w:r>
        <w:rPr>
          <w:sz w:val="20"/>
          <w:szCs w:val="20"/>
        </w:rPr>
        <w:t xml:space="preserv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existing river routine of the WASA model (Güntner 2002) of water flow was extended to include a spatially 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river modelling approach gives an alternative to the original WASA water routing that was based on daily linear response functions (Bronstert </w:t>
      </w:r>
      <w:r>
        <w:rPr>
          <w:i/>
        </w:rPr>
        <w:t>et al.</w:t>
      </w:r>
      <w:r>
        <w:t xml:space="preserve"> 1999).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lastRenderedPageBreak/>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 xml:space="preserve">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w:t>
      </w:r>
      <w:proofErr w:type="gramStart"/>
      <w:r>
        <w:t>reservoir bed elevation changes</w:t>
      </w:r>
      <w:proofErr w:type="gramEnd"/>
      <w:r>
        <w:t xml:space="preserve">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 xml:space="preserve">6.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 xml:space="preserve">4.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t>2. Calculation of hydraulic radius for each cross section</w:t>
      </w:r>
    </w:p>
    <w:p w:rsidR="00A40BB3" w:rsidRPr="009146C8" w:rsidRDefault="00A40BB3">
      <w:pPr>
        <w:ind w:left="397"/>
        <w:rPr>
          <w:sz w:val="20"/>
          <w:szCs w:val="20"/>
        </w:rPr>
      </w:pPr>
      <w:r>
        <w:rPr>
          <w:sz w:val="20"/>
          <w:szCs w:val="20"/>
        </w:rPr>
        <w:lastRenderedPageBreak/>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 xml:space="preserve">4. Calculation of </w:t>
      </w:r>
      <w:proofErr w:type="gramStart"/>
      <w:r>
        <w:rPr>
          <w:sz w:val="20"/>
          <w:szCs w:val="20"/>
        </w:rPr>
        <w:t>effluent grain size distribution</w:t>
      </w:r>
      <w:proofErr w:type="gramEnd"/>
      <w:r>
        <w:rPr>
          <w:sz w:val="20"/>
          <w:szCs w:val="20"/>
        </w:rPr>
        <w:t xml:space="preserve">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Ref99417410"/>
      <w:bookmarkStart w:id="22" w:name="__RefHeading__22_1995814553"/>
      <w:bookmarkEnd w:id="20"/>
      <w:bookmarkEnd w:id="22"/>
      <w:r>
        <w:t>Input Data</w:t>
      </w:r>
      <w:bookmarkEnd w:id="21"/>
    </w:p>
    <w:p w:rsidR="00A40BB3" w:rsidRDefault="00A40BB3">
      <w:pPr>
        <w:rPr>
          <w:iCs/>
        </w:rPr>
      </w:pPr>
      <w:r>
        <w:t xml:space="preserve">The model runs as a </w:t>
      </w:r>
      <w:proofErr w:type="gramStart"/>
      <w:r>
        <w:t>Fortran</w:t>
      </w:r>
      <w:proofErr w:type="gramEnd"/>
      <w:r>
        <w:t xml:space="preserve">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fldChar w:fldCharType="begin"/>
      </w:r>
      <w:r>
        <w:instrText xml:space="preserve"> REF _Ref207599527 \h </w:instrText>
      </w:r>
      <w:r>
        <w:fldChar w:fldCharType="separate"/>
      </w:r>
      <w:r>
        <w:t>Table 4</w:t>
      </w:r>
      <w:r>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elevation model), and additional properties such as for soil and land-use and optionally for specific model </w:t>
      </w:r>
      <w:r>
        <w:lastRenderedPageBreak/>
        <w:t xml:space="preserve">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 xml:space="preserve">The input files for general purpose, the hillslope, </w:t>
      </w:r>
      <w:proofErr w:type="gramStart"/>
      <w:r>
        <w:t>river</w:t>
      </w:r>
      <w:proofErr w:type="gramEnd"/>
      <w:r>
        <w:t xml:space="preserve">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fldChar w:fldCharType="begin"/>
      </w:r>
      <w:r>
        <w:instrText xml:space="preserve"> SEQ "Table" \*</w:instrText>
      </w:r>
      <w:r>
        <w:instrText>Arabic</w:instrText>
      </w:r>
      <w:r>
        <w:instrText xml:space="preserve"> </w:instrText>
      </w:r>
      <w:r>
        <w:fldChar w:fldCharType="separate"/>
      </w:r>
      <w:r>
        <w:t>4</w:t>
      </w:r>
      <w:r>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pPr>
      <w:r>
        <w:rPr>
          <w:sz w:val="20"/>
          <w:vertAlign w:val="superscript"/>
        </w:rPr>
        <w:lastRenderedPageBreak/>
        <w:t>*</w:t>
      </w:r>
      <w:r>
        <w:rPr>
          <w:sz w:val="20"/>
        </w:rPr>
        <w:t xml:space="preserve"> </w:t>
      </w:r>
      <w:proofErr w:type="gramStart"/>
      <w:r>
        <w:rPr>
          <w:sz w:val="20"/>
        </w:rPr>
        <w:t>for</w:t>
      </w:r>
      <w:proofErr w:type="gramEnd"/>
      <w:r>
        <w:rPr>
          <w:sz w:val="20"/>
        </w:rPr>
        <w:t xml:space="preserve">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proofErr w:type="gramStart"/>
      <w:r>
        <w:rPr>
          <w:b/>
          <w:szCs w:val="22"/>
          <w:u w:val="single"/>
        </w:rPr>
        <w:t xml:space="preserve">do.dat </w:t>
      </w:r>
      <w:r>
        <w:rPr>
          <w:b/>
          <w:szCs w:val="22"/>
        </w:rPr>
        <w:t xml:space="preserve"> </w:t>
      </w:r>
      <w:r>
        <w:rPr>
          <w:szCs w:val="22"/>
        </w:rPr>
        <w:t>[</w:t>
      </w:r>
      <w:proofErr w:type="gramEnd"/>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fldChar w:fldCharType="begin"/>
      </w:r>
      <w:r>
        <w:instrText xml:space="preserve"> REF _Ref115495300 \h </w:instrText>
      </w:r>
      <w:r>
        <w:fldChar w:fldCharType="separate"/>
      </w:r>
      <w:r>
        <w:t>Figure 1</w:t>
      </w:r>
      <w:r>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w:t>
      </w:r>
      <w:proofErr w:type="gramStart"/>
      <w:r>
        <w:t>day of month for begin</w:t>
      </w:r>
      <w:proofErr w:type="gramEnd"/>
      <w:r>
        <w:t xml:space="preserve">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w:t>
      </w:r>
      <w:proofErr w:type="gramStart"/>
      <w:r>
        <w:t>The same issue for the calculations of networks of small reservoirs in line 15.</w:t>
      </w:r>
      <w:proofErr w:type="gramEnd"/>
      <w:r>
        <w:t xml:space="preserve"> Lines 16 – 19 allow customizing the way water and sediment is (re-)distributed within and among the TCs. Line 21 </w:t>
      </w:r>
      <w:proofErr w:type="gramStart"/>
      <w:r>
        <w:t>allows</w:t>
      </w:r>
      <w:proofErr w:type="gramEnd"/>
      <w:r>
        <w:t xml:space="preserve">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w:t>
      </w:r>
      <w:proofErr w:type="gramStart"/>
      <w:r>
        <w:t>a and</w:t>
      </w:r>
      <w:proofErr w:type="gramEnd"/>
      <w:r>
        <w:t xml:space="preserve"> b) in the same line, so that kf</w:t>
      </w:r>
      <w:r w:rsidR="00D7788E">
        <w:t>k</w:t>
      </w:r>
      <w:r>
        <w:t>orr=kf</w:t>
      </w:r>
      <w:r w:rsidR="00D7788E">
        <w:t>k</w:t>
      </w:r>
      <w:r>
        <w:t>orr0*(a*1/daily_precip+b</w:t>
      </w:r>
      <w:r w:rsidR="005502F4">
        <w:t>+1</w:t>
      </w:r>
      <w:r>
        <w:t xml:space="preserve">). In line </w:t>
      </w:r>
      <w:proofErr w:type="gramStart"/>
      <w:r>
        <w:t>31</w:t>
      </w:r>
      <w:proofErr w:type="gramEnd"/>
      <w:r>
        <w:t xml:space="preserve">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lastRenderedPageBreak/>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lastRenderedPageBreak/>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 xml:space="preserve">.f.   //doscale: do scaling due to rainfall </w:t>
            </w:r>
            <w:proofErr w:type="gramStart"/>
            <w:r>
              <w:rPr>
                <w:sz w:val="16"/>
                <w:szCs w:val="16"/>
              </w:rPr>
              <w:t>interpolation ?</w:t>
            </w:r>
            <w:proofErr w:type="gramEnd"/>
          </w:p>
          <w:p w:rsidR="00A40BB3" w:rsidRPr="009146C8" w:rsidRDefault="00A40BB3">
            <w:pPr>
              <w:spacing w:line="240" w:lineRule="auto"/>
              <w:rPr>
                <w:sz w:val="16"/>
                <w:szCs w:val="16"/>
              </w:rPr>
            </w:pPr>
            <w:r>
              <w:rPr>
                <w:sz w:val="16"/>
                <w:szCs w:val="16"/>
              </w:rPr>
              <w:t xml:space="preserve">.f.   //domuncell: for muni/ezg-nocell-version, use rainfall input derived from </w:t>
            </w:r>
            <w:proofErr w:type="gramStart"/>
            <w:r>
              <w:rPr>
                <w:sz w:val="16"/>
                <w:szCs w:val="16"/>
              </w:rPr>
              <w:t>cells ?</w:t>
            </w:r>
            <w:proofErr w:type="gramEnd"/>
            <w:r>
              <w:rPr>
                <w:sz w:val="16"/>
                <w:szCs w:val="16"/>
              </w:rPr>
              <w:t xml:space="preserve"> (</w:t>
            </w:r>
            <w:proofErr w:type="gramStart"/>
            <w:r>
              <w:rPr>
                <w:sz w:val="16"/>
                <w:szCs w:val="16"/>
              </w:rPr>
              <w:t>change</w:t>
            </w:r>
            <w:proofErr w:type="gramEnd"/>
            <w:r>
              <w:rPr>
                <w:sz w:val="16"/>
                <w:szCs w:val="16"/>
              </w:rPr>
              <w:t xml:space="preserv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fldChar w:fldCharType="begin"/>
      </w:r>
      <w:r>
        <w:instrText xml:space="preserve"> SEQ "Figure" \*</w:instrText>
      </w:r>
      <w:r>
        <w:instrText>Arabic</w:instrText>
      </w:r>
      <w:r>
        <w:instrText xml:space="preserve"> </w:instrText>
      </w:r>
      <w:r>
        <w:fldChar w:fldCharType="separate"/>
      </w:r>
      <w:r>
        <w:t>1</w:t>
      </w:r>
      <w:r>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proofErr w:type="gramStart"/>
      <w:r>
        <w:rPr>
          <w:i/>
          <w:szCs w:val="22"/>
        </w:rPr>
        <w:lastRenderedPageBreak/>
        <w:t>optional</w:t>
      </w:r>
      <w:proofErr w:type="gramEnd"/>
    </w:p>
    <w:p w:rsidR="00A40BB3" w:rsidRDefault="00A40BB3">
      <w:r>
        <w:t xml:space="preserve">The file allows specifying, which output files are desired. </w:t>
      </w:r>
      <w:r w:rsidR="00087A86">
        <w:t xml:space="preserve">Disabling unnecessary output files saves computation time and disk space. </w:t>
      </w:r>
      <w:proofErr w:type="gramStart"/>
      <w:r w:rsidR="00087A86">
        <w:t>The</w:t>
      </w:r>
      <w:r w:rsidR="000218E9">
        <w:t xml:space="preserve"> contains</w:t>
      </w:r>
      <w:proofErr w:type="gramEnd"/>
      <w:r w:rsidR="000218E9">
        <w:t xml:space="preserve">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fldChar w:fldCharType="begin"/>
      </w:r>
      <w:r>
        <w:instrText xml:space="preserve"> REF _Ref118000982 \r \h </w:instrText>
      </w:r>
      <w:r>
        <w:fldChar w:fldCharType="separate"/>
      </w:r>
      <w:r>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lastRenderedPageBreak/>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w:t>
      </w:r>
      <w:proofErr w:type="gramStart"/>
      <w:r>
        <w:t>\[</w:t>
      </w:r>
      <w:proofErr w:type="gramEnd"/>
      <w:r>
        <w:t>case_study]\</w:t>
      </w:r>
      <w:r w:rsidR="00A56180">
        <w:t>H</w:t>
      </w:r>
      <w:r>
        <w:t xml:space="preserve">illslope and are summarised in </w:t>
      </w:r>
      <w:r>
        <w:fldChar w:fldCharType="begin"/>
      </w:r>
      <w:r>
        <w:instrText xml:space="preserve"> REF _Ref99268602 \h </w:instrText>
      </w:r>
      <w:r>
        <w:fldChar w:fldCharType="separate"/>
      </w:r>
      <w:r>
        <w:t>Table 5</w:t>
      </w:r>
      <w:r>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Pr>
          <w:b w:val="0"/>
        </w:rPr>
        <w:fldChar w:fldCharType="begin"/>
      </w:r>
      <w:r>
        <w:rPr>
          <w:b w:val="0"/>
        </w:rPr>
        <w:instrText xml:space="preserve"> SEQ "Table" \*</w:instrText>
      </w:r>
      <w:r>
        <w:rPr>
          <w:b w:val="0"/>
        </w:rPr>
        <w:instrText>Arabic</w:instrText>
      </w:r>
      <w:r>
        <w:rPr>
          <w:b w:val="0"/>
        </w:rPr>
        <w:instrText xml:space="preserve"> </w:instrText>
      </w:r>
      <w:r>
        <w:rPr>
          <w:b w:val="0"/>
        </w:rPr>
        <w:fldChar w:fldCharType="separate"/>
      </w:r>
      <w:r>
        <w:rPr>
          <w:b w:val="0"/>
        </w:rPr>
        <w:t>5</w:t>
      </w:r>
      <w:r>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A56180">
            <w:pPr>
              <w:snapToGrid w:val="0"/>
              <w:spacing w:line="240" w:lineRule="auto"/>
              <w:rPr>
                <w:szCs w:val="22"/>
              </w:rPr>
            </w:pPr>
          </w:p>
        </w:tc>
        <w:tc>
          <w:tcPr>
            <w:tcW w:w="6095" w:type="dxa"/>
            <w:tcBorders>
              <w:bottom w:val="single" w:sz="4" w:space="0" w:color="000000"/>
            </w:tcBorders>
            <w:shd w:val="clear" w:color="auto" w:fill="auto"/>
          </w:tcPr>
          <w:p w:rsidR="00A56180" w:rsidRDefault="00A56180">
            <w:pPr>
              <w:snapToGrid w:val="0"/>
              <w:spacing w:line="240" w:lineRule="auto"/>
              <w:rPr>
                <w:szCs w:val="22"/>
              </w:rPr>
            </w:pP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lastRenderedPageBreak/>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w:t>
      </w:r>
      <w:proofErr w:type="gramStart"/>
      <w:r>
        <w:rPr>
          <w:b/>
          <w:szCs w:val="22"/>
        </w:rPr>
        <w:t>hymo.dat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proofErr w:type="gramStart"/>
      <w:r>
        <w:t>nbr</w:t>
      </w:r>
      <w:proofErr w:type="gramEnd"/>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proofErr w:type="gramStart"/>
      <w:r>
        <w:t>areal</w:t>
      </w:r>
      <w:proofErr w:type="gramEnd"/>
      <w:r>
        <w:t xml:space="preserve">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w:t>
      </w:r>
      <w:proofErr w:type="gramStart"/>
      <w:r>
        <w:t>,  1</w:t>
      </w:r>
      <w:proofErr w:type="gramEnd"/>
      <w:r>
        <w:t>,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 xml:space="preserve">2) </w:t>
      </w:r>
      <w:proofErr w:type="gramStart"/>
      <w:r>
        <w:rPr>
          <w:b/>
          <w:szCs w:val="22"/>
        </w:rPr>
        <w:t>soter.dat</w:t>
      </w:r>
      <w:proofErr w:type="gramEnd"/>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first terrain component </w:t>
      </w:r>
    </w:p>
    <w:p w:rsidR="00A40BB3" w:rsidRDefault="00A40BB3">
      <w:pPr>
        <w:spacing w:line="240" w:lineRule="auto"/>
      </w:pPr>
      <w:r>
        <w:t>TC2</w:t>
      </w:r>
      <w:r>
        <w:tab/>
      </w:r>
      <w:r>
        <w:tab/>
      </w:r>
      <w:r>
        <w:tab/>
        <w:t>ID of second terrain component</w:t>
      </w:r>
    </w:p>
    <w:p w:rsidR="00A40BB3" w:rsidRDefault="00A40BB3">
      <w:pPr>
        <w:spacing w:line="240" w:lineRule="auto"/>
      </w:pPr>
      <w:r>
        <w:t>TC3</w:t>
      </w:r>
      <w:r>
        <w:tab/>
      </w:r>
      <w:r>
        <w:tab/>
      </w:r>
      <w:r>
        <w:tab/>
        <w:t>ID of third terrain component</w:t>
      </w:r>
    </w:p>
    <w:p w:rsidR="00A40BB3" w:rsidRDefault="00A40BB3">
      <w:pPr>
        <w:spacing w:line="240" w:lineRule="auto"/>
      </w:pPr>
      <w:r>
        <w:lastRenderedPageBreak/>
        <w:t>...</w:t>
      </w:r>
      <w:r>
        <w:tab/>
      </w:r>
      <w:r>
        <w:tab/>
      </w:r>
      <w:r>
        <w:tab/>
      </w:r>
      <w:proofErr w:type="gramStart"/>
      <w:r>
        <w:t>more</w:t>
      </w:r>
      <w:proofErr w:type="gramEnd"/>
      <w:r>
        <w:t xml:space="preserve"> TC-IDs according to field 2</w:t>
      </w:r>
    </w:p>
    <w:p w:rsidR="00A40BB3" w:rsidRDefault="00A40BB3">
      <w:pPr>
        <w:spacing w:line="240" w:lineRule="auto"/>
      </w:pPr>
      <w:proofErr w:type="gramStart"/>
      <w:r>
        <w:t>kfsu</w:t>
      </w:r>
      <w:proofErr w:type="gramEnd"/>
      <w:r>
        <w:tab/>
      </w:r>
      <w:r>
        <w:tab/>
      </w:r>
      <w:r>
        <w:tab/>
        <w:t>Hydraulic conductivity of bedrock [mm/d]</w:t>
      </w:r>
    </w:p>
    <w:p w:rsidR="00A40BB3" w:rsidRDefault="00A40BB3">
      <w:pPr>
        <w:spacing w:line="240" w:lineRule="auto"/>
      </w:pPr>
      <w:proofErr w:type="gramStart"/>
      <w:r>
        <w:t>length</w:t>
      </w:r>
      <w:proofErr w:type="gramEnd"/>
      <w:r>
        <w:tab/>
      </w:r>
      <w:r>
        <w:tab/>
      </w:r>
      <w:r>
        <w:tab/>
        <w:t>Mean  slope length in LU unit [m]</w:t>
      </w:r>
    </w:p>
    <w:p w:rsidR="00A40BB3" w:rsidRDefault="00A40BB3">
      <w:pPr>
        <w:spacing w:line="240" w:lineRule="auto"/>
      </w:pPr>
      <w:proofErr w:type="gramStart"/>
      <w:r>
        <w:t>meandep</w:t>
      </w:r>
      <w:proofErr w:type="gramEnd"/>
      <w:r>
        <w:tab/>
      </w:r>
      <w:r>
        <w:tab/>
        <w:t>Mean maximum depth of soil zone [mm]</w:t>
      </w:r>
    </w:p>
    <w:p w:rsidR="00A40BB3" w:rsidRDefault="00A40BB3">
      <w:pPr>
        <w:spacing w:line="240" w:lineRule="auto"/>
      </w:pPr>
      <w:proofErr w:type="gramStart"/>
      <w:r>
        <w:t>maxdep</w:t>
      </w:r>
      <w:proofErr w:type="gramEnd"/>
      <w:r>
        <w:tab/>
      </w:r>
      <w:r>
        <w:tab/>
      </w:r>
      <w:r>
        <w:tab/>
        <w:t>Maximum depth of alluvial soil zone [mm]</w:t>
      </w:r>
    </w:p>
    <w:p w:rsidR="00A40BB3" w:rsidRDefault="00A40BB3">
      <w:pPr>
        <w:spacing w:line="240" w:lineRule="auto"/>
      </w:pPr>
      <w:proofErr w:type="gramStart"/>
      <w:r>
        <w:t>riverbed</w:t>
      </w:r>
      <w:proofErr w:type="gramEnd"/>
      <w:r>
        <w:tab/>
      </w:r>
      <w:r>
        <w:tab/>
        <w:t>Depth of river bed below terrain component [mm]</w:t>
      </w:r>
    </w:p>
    <w:p w:rsidR="00A40BB3" w:rsidRDefault="00A40BB3">
      <w:pPr>
        <w:spacing w:line="240" w:lineRule="auto"/>
      </w:pPr>
      <w:proofErr w:type="gramStart"/>
      <w:r>
        <w:t>gw_flag</w:t>
      </w:r>
      <w:proofErr w:type="gramEnd"/>
      <w:r>
        <w:tab/>
      </w:r>
      <w:r>
        <w:tab/>
        <w:t xml:space="preserve">Flag for LU unit [0: no groundwater, 1: with groundwater] </w:t>
      </w:r>
    </w:p>
    <w:p w:rsidR="00A40BB3" w:rsidRDefault="00A40BB3">
      <w:pPr>
        <w:spacing w:line="240" w:lineRule="auto"/>
      </w:pPr>
      <w:proofErr w:type="gramStart"/>
      <w:r>
        <w:t>gw_dist</w:t>
      </w:r>
      <w:proofErr w:type="gramEnd"/>
      <w:r>
        <w:tab/>
      </w:r>
      <w:r>
        <w:tab/>
      </w:r>
      <w:r>
        <w:tab/>
        <w:t>Initial depth of groundwater below surface [mm] (ignored, unless gw_flag=99)</w:t>
      </w:r>
    </w:p>
    <w:p w:rsidR="00A40BB3" w:rsidRDefault="00A40BB3">
      <w:pPr>
        <w:spacing w:line="240" w:lineRule="auto"/>
      </w:pPr>
      <w:proofErr w:type="gramStart"/>
      <w:r>
        <w:t>frgw_delay</w:t>
      </w:r>
      <w:proofErr w:type="gramEnd"/>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The LU with ID 2 has only 1 terrain component with the ID-Number 2 (i.e. consisting only of one rather homogenous hillslope section, TC2 and TC3 are set to zero), a hydraulic conductivity of bedrock of 100 mm/d, a mean slope length of 1963.7 m, etc. The TCs within a LU have to be listed in their proper order within the hillslope, starting from the top of the toposequence.</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proofErr w:type="gramStart"/>
      <w:r>
        <w:rPr>
          <w:rFonts w:ascii="Courier New" w:hAnsi="Courier New" w:cs="Courier New"/>
        </w:rPr>
        <w:t>maxdep</w:t>
      </w:r>
      <w:proofErr w:type="gramEnd"/>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lastRenderedPageBreak/>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 xml:space="preserve">Experimental option, not </w:t>
      </w:r>
      <w:proofErr w:type="gramStart"/>
      <w:r>
        <w:t>verified !</w:t>
      </w:r>
      <w:proofErr w:type="gramEnd"/>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w:t>
      </w:r>
      <w:proofErr w:type="gramStart"/>
      <w:r>
        <w:rPr>
          <w:b/>
          <w:szCs w:val="22"/>
        </w:rPr>
        <w:t>terrain.dat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proofErr w:type="gramStart"/>
      <w:r>
        <w:t>fraction</w:t>
      </w:r>
      <w:proofErr w:type="gramEnd"/>
      <w:r>
        <w:t xml:space="preserve"> </w:t>
      </w:r>
      <w:r>
        <w:tab/>
      </w:r>
      <w:r>
        <w:tab/>
        <w:t>Fraction of terrain component in LU [-]</w:t>
      </w:r>
    </w:p>
    <w:p w:rsidR="00A40BB3" w:rsidRDefault="00A40BB3">
      <w:pPr>
        <w:spacing w:line="240" w:lineRule="auto"/>
      </w:pPr>
      <w:proofErr w:type="gramStart"/>
      <w:r>
        <w:t>slope</w:t>
      </w:r>
      <w:proofErr w:type="gramEnd"/>
      <w:r>
        <w:tab/>
      </w:r>
      <w:r>
        <w:tab/>
      </w:r>
      <w:r>
        <w:tab/>
        <w:t>Slope of terrain component [%]</w:t>
      </w:r>
    </w:p>
    <w:p w:rsidR="00A40BB3" w:rsidRDefault="00A40BB3">
      <w:pPr>
        <w:spacing w:line="240" w:lineRule="auto"/>
        <w:ind w:left="2124" w:hanging="2124"/>
      </w:pPr>
      <w:proofErr w:type="gramStart"/>
      <w:r>
        <w:t>position</w:t>
      </w:r>
      <w:proofErr w:type="gramEnd"/>
      <w:r>
        <w:rPr>
          <w:color w:val="FF0000"/>
        </w:rPr>
        <w:tab/>
      </w:r>
      <w:r>
        <w:t>Position of terrain component in LU (e.g. 1: highlands, 2: middle slopes, 3: lowland)</w:t>
      </w:r>
    </w:p>
    <w:p w:rsidR="00A40BB3" w:rsidRDefault="00A40BB3">
      <w:pPr>
        <w:spacing w:line="240" w:lineRule="auto"/>
        <w:ind w:left="2124" w:hanging="2124"/>
      </w:pPr>
      <w:r>
        <w:t>(beta_fac)</w:t>
      </w:r>
      <w:r>
        <w:tab/>
        <w:t>(</w:t>
      </w:r>
      <w:proofErr w:type="gramStart"/>
      <w:r>
        <w:t>optional</w:t>
      </w:r>
      <w:proofErr w:type="gramEnd"/>
      <w:r>
        <w:t>) correction factor for beta (details below)</w:t>
      </w:r>
    </w:p>
    <w:p w:rsidR="00A40BB3" w:rsidRDefault="00A40BB3">
      <w:pPr>
        <w:spacing w:line="240" w:lineRule="auto"/>
        <w:ind w:left="2124" w:hanging="2124"/>
      </w:pPr>
      <w:r>
        <w:t>(SDR)</w:t>
      </w:r>
      <w:r>
        <w:tab/>
        <w:t>(</w:t>
      </w:r>
      <w:proofErr w:type="gramStart"/>
      <w:r>
        <w:t>optional</w:t>
      </w:r>
      <w:proofErr w:type="gramEnd"/>
      <w:r>
        <w:t>)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proofErr w:type="gramStart"/>
      <w:r>
        <w:t>A fifth AND sixth column holding beta_fac and a sediment delivery ratio (SDR) for each TC.</w:t>
      </w:r>
      <w:proofErr w:type="gramEnd"/>
      <w:r>
        <w:t xml:space="preserve"> If either of these </w:t>
      </w:r>
      <w:proofErr w:type="gramStart"/>
      <w:r>
        <w:t>are</w:t>
      </w:r>
      <w:proofErr w:type="gramEnd"/>
      <w:r>
        <w:t xml:space="preserve"> given, the respective settings for the LUs are ignored.</w:t>
      </w:r>
    </w:p>
    <w:p w:rsidR="00A40BB3" w:rsidRDefault="00A40BB3">
      <w:r>
        <w:t xml:space="preserve">SDRs are applied to raw erosion on TC-scale before transport capacity limitations. Normally, they should be used with USLE and without transport capacity </w:t>
      </w:r>
      <w:proofErr w:type="gramStart"/>
      <w:r>
        <w:t>limitation,</w:t>
      </w:r>
      <w:proofErr w:type="gramEnd"/>
      <w:r>
        <w:t xml:space="preserve"> otherwise deposition may be accounted for twice.</w:t>
      </w:r>
    </w:p>
    <w:p w:rsidR="00A40BB3" w:rsidRDefault="00A40BB3"/>
    <w:p w:rsidR="00A40BB3" w:rsidRDefault="00A40BB3">
      <w:r>
        <w:rPr>
          <w:b/>
          <w:szCs w:val="22"/>
        </w:rPr>
        <w:t xml:space="preserve">4) </w:t>
      </w:r>
      <w:proofErr w:type="gramStart"/>
      <w:r>
        <w:rPr>
          <w:b/>
          <w:szCs w:val="22"/>
        </w:rPr>
        <w:t>svc.dat</w:t>
      </w:r>
      <w:proofErr w:type="gramEnd"/>
      <w:r>
        <w:rPr>
          <w:b/>
          <w:szCs w:val="22"/>
        </w:rPr>
        <w:t xml:space="preserve">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w:t>
      </w:r>
      <w:proofErr w:type="gramStart"/>
      <w:r>
        <w:rPr>
          <w:szCs w:val="22"/>
        </w:rPr>
        <w:t>/(</w:t>
      </w:r>
      <w:proofErr w:type="gramEnd"/>
      <w:r>
        <w:rPr>
          <w:szCs w:val="22"/>
        </w:rPr>
        <w:t>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w:t>
      </w:r>
      <w:proofErr w:type="gramStart"/>
      <w:r>
        <w:rPr>
          <w:b/>
          <w:szCs w:val="22"/>
        </w:rPr>
        <w:t>svc_in_tc.dat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000000" w:rsidRDefault="00D54335">
      <w:pPr>
        <w:spacing w:line="240" w:lineRule="auto"/>
      </w:pPr>
      <w:r>
        <w:t>Note: The sum of “</w:t>
      </w:r>
      <w:r>
        <w:t>fraction” over a specific TC can be smaller than one as the sum over a TC plus “fraction_rocky” needs to sum up to one (see also the description for file soil_vegetation.dat). If this requirement is not fulfilled, WASA-SED will issue a warning and normaliz</w:t>
      </w:r>
      <w:r>
        <w:t>e the fraction to unity automatically.</w:t>
      </w:r>
    </w:p>
    <w:p w:rsidR="00000000" w:rsidRDefault="00D54335">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6) soil_</w:t>
      </w:r>
      <w:proofErr w:type="gramStart"/>
      <w:r>
        <w:rPr>
          <w:b/>
          <w:szCs w:val="22"/>
        </w:rPr>
        <w:t xml:space="preserve">vegetation.dat  </w:t>
      </w:r>
      <w:r>
        <w:rPr>
          <w:szCs w:val="22"/>
        </w:rPr>
        <w:t>[</w:t>
      </w:r>
      <w:proofErr w:type="gramEnd"/>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r>
            <w:proofErr w:type="gramStart"/>
            <w:r>
              <w:rPr>
                <w:sz w:val="16"/>
                <w:szCs w:val="16"/>
              </w:rPr>
              <w:t xml:space="preserve">43  </w:t>
            </w:r>
            <w:r>
              <w:rPr>
                <w:i/>
                <w:sz w:val="16"/>
                <w:szCs w:val="16"/>
              </w:rPr>
              <w:t>in</w:t>
            </w:r>
            <w:proofErr w:type="gramEnd"/>
            <w:r>
              <w:rPr>
                <w:i/>
                <w:sz w:val="16"/>
                <w:szCs w:val="16"/>
              </w:rPr>
              <w:t xml:space="preserve">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proofErr w:type="gramStart"/>
      <w:r>
        <w:t>fraction_rocky</w:t>
      </w:r>
      <w:proofErr w:type="gramEnd"/>
      <w:r>
        <w:tab/>
      </w:r>
      <w:r>
        <w:tab/>
        <w:t xml:space="preserve">   </w:t>
      </w:r>
      <w:r>
        <w:tab/>
        <w:t>fraction of impermeable (rock) area in each terrain component [-]</w:t>
      </w:r>
      <w:r>
        <w:rPr>
          <w:vertAlign w:val="superscript"/>
        </w:rPr>
        <w:t>1</w:t>
      </w:r>
    </w:p>
    <w:p w:rsidR="00A40BB3" w:rsidRDefault="00A40BB3">
      <w:pPr>
        <w:spacing w:line="240" w:lineRule="auto"/>
      </w:pPr>
      <w:proofErr w:type="gramStart"/>
      <w:r>
        <w:t>nbrSVC</w:t>
      </w:r>
      <w:proofErr w:type="gramEnd"/>
      <w:r>
        <w:tab/>
      </w:r>
      <w:r>
        <w:tab/>
        <w:t xml:space="preserve">  </w:t>
      </w:r>
      <w:r>
        <w:tab/>
        <w:t xml:space="preserve"> Number of soil-vegetation components (SVCs) in current TC of  sub-basin</w:t>
      </w:r>
    </w:p>
    <w:p w:rsidR="00A40BB3" w:rsidRDefault="00A40BB3">
      <w:pPr>
        <w:spacing w:line="240" w:lineRule="auto"/>
      </w:pPr>
      <w:r>
        <w:t>Soil-</w:t>
      </w:r>
      <w:proofErr w:type="gramStart"/>
      <w:r>
        <w:t>IDs(</w:t>
      </w:r>
      <w:proofErr w:type="gramEnd"/>
      <w:r>
        <w:t xml:space="preserve">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w:t>
      </w:r>
      <w:proofErr w:type="gramStart"/>
      <w:r>
        <w:t>ID(</w:t>
      </w:r>
      <w:proofErr w:type="gramEnd"/>
      <w:r>
        <w:t>nbrSVC values)</w:t>
      </w:r>
      <w:r>
        <w:tab/>
        <w:t>2</w:t>
      </w:r>
      <w:r>
        <w:rPr>
          <w:vertAlign w:val="superscript"/>
        </w:rPr>
        <w:t>nd</w:t>
      </w:r>
      <w:r>
        <w:t xml:space="preserve"> row of each block: corresponding vegetation-ID as defined in vegetation.dat</w:t>
      </w:r>
    </w:p>
    <w:p w:rsidR="00A40BB3" w:rsidRDefault="00A40BB3">
      <w:pPr>
        <w:spacing w:line="240" w:lineRule="auto"/>
      </w:pPr>
      <w:proofErr w:type="gramStart"/>
      <w:r>
        <w:t>fraction</w:t>
      </w:r>
      <w:proofErr w:type="gramEnd"/>
      <w:r>
        <w:t xml:space="preserve">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w:t>
      </w:r>
      <w:r w:rsidR="00D54335">
        <w:t>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w:t>
      </w:r>
      <w:proofErr w:type="gramStart"/>
      <w:r>
        <w:rPr>
          <w:rStyle w:val="Formatvorlage12ptFett"/>
        </w:rPr>
        <w:t>soil.dat</w:t>
      </w:r>
      <w:proofErr w:type="gramEnd"/>
      <w:r>
        <w:rPr>
          <w:rStyle w:val="Formatvorlage12ptFett"/>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xml:space="preserve">* </w:t>
      </w:r>
      <w:proofErr w:type="gramStart"/>
      <w:r>
        <w:rPr>
          <w:i/>
        </w:rPr>
        <w:t>the</w:t>
      </w:r>
      <w:proofErr w:type="gramEnd"/>
      <w:r>
        <w:rPr>
          <w:i/>
        </w:rPr>
        <w:t xml:space="preserv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proofErr w:type="gramStart"/>
      <w:r>
        <w:t>numb</w:t>
      </w:r>
      <w:proofErr w:type="gramEnd"/>
      <w:r>
        <w:t xml:space="preserve"> (</w:t>
      </w:r>
      <w:r>
        <w:rPr>
          <w:i/>
        </w:rPr>
        <w:t>horizons</w:t>
      </w:r>
      <w:r>
        <w:t>)</w:t>
      </w:r>
      <w:r>
        <w:tab/>
        <w:t>number of horizons in soil profile [-]</w:t>
      </w:r>
    </w:p>
    <w:p w:rsidR="00A40BB3" w:rsidRDefault="00A40BB3">
      <w:pPr>
        <w:spacing w:line="240" w:lineRule="auto"/>
      </w:pPr>
      <w:proofErr w:type="gramStart"/>
      <w:r>
        <w:t>res</w:t>
      </w:r>
      <w:proofErr w:type="gramEnd"/>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proofErr w:type="gramStart"/>
      <w:r>
        <w:t>nFK</w:t>
      </w:r>
      <w:proofErr w:type="gramEnd"/>
      <w:r>
        <w:tab/>
      </w:r>
      <w:r>
        <w:tab/>
      </w:r>
      <w:r>
        <w:tab/>
        <w:t>usable field capacity (</w:t>
      </w:r>
      <w:r>
        <w:rPr>
          <w:i/>
        </w:rPr>
        <w:t>horizons</w:t>
      </w:r>
      <w:r>
        <w:t>) [Vol. fraction]</w:t>
      </w:r>
    </w:p>
    <w:p w:rsidR="00A40BB3" w:rsidRDefault="00A40BB3">
      <w:pPr>
        <w:spacing w:line="240" w:lineRule="auto"/>
      </w:pPr>
      <w:proofErr w:type="gramStart"/>
      <w:r>
        <w:t>saturated</w:t>
      </w:r>
      <w:proofErr w:type="gramEnd"/>
      <w:r>
        <w:tab/>
      </w:r>
      <w:r>
        <w:tab/>
        <w:t>saturated water content (</w:t>
      </w:r>
      <w:r>
        <w:rPr>
          <w:i/>
        </w:rPr>
        <w:t>horizons</w:t>
      </w:r>
      <w:r>
        <w:t>) [Vol. fraction]</w:t>
      </w:r>
    </w:p>
    <w:p w:rsidR="00A40BB3" w:rsidRDefault="00A40BB3">
      <w:pPr>
        <w:spacing w:line="240" w:lineRule="auto"/>
      </w:pPr>
      <w:proofErr w:type="gramStart"/>
      <w:r>
        <w:t>depth</w:t>
      </w:r>
      <w:proofErr w:type="gramEnd"/>
      <w:r>
        <w:tab/>
      </w:r>
      <w:r>
        <w:tab/>
      </w:r>
      <w:r>
        <w:tab/>
        <w:t>thickness of soil horizon (</w:t>
      </w:r>
      <w:r>
        <w:rPr>
          <w:i/>
        </w:rPr>
        <w:t>horizons</w:t>
      </w:r>
      <w:r>
        <w:t>) [mm]</w:t>
      </w:r>
    </w:p>
    <w:p w:rsidR="00A40BB3" w:rsidRDefault="00A40BB3">
      <w:pPr>
        <w:spacing w:line="240" w:lineRule="auto"/>
      </w:pPr>
      <w:proofErr w:type="gramStart"/>
      <w:r>
        <w:t>ks</w:t>
      </w:r>
      <w:proofErr w:type="gramEnd"/>
      <w:r>
        <w:tab/>
      </w:r>
      <w:r>
        <w:tab/>
      </w:r>
      <w:r>
        <w:tab/>
        <w:t>saturated hydraulic conductivity (</w:t>
      </w:r>
      <w:r>
        <w:rPr>
          <w:i/>
        </w:rPr>
        <w:t>horizons</w:t>
      </w:r>
      <w:r>
        <w:t>) [mm/d]</w:t>
      </w:r>
      <w:r>
        <w:tab/>
      </w:r>
      <w:r>
        <w:tab/>
      </w:r>
      <w:r>
        <w:tab/>
      </w:r>
    </w:p>
    <w:p w:rsidR="00A40BB3" w:rsidRDefault="00A40BB3">
      <w:pPr>
        <w:spacing w:line="240" w:lineRule="auto"/>
      </w:pPr>
      <w:proofErr w:type="gramStart"/>
      <w:r>
        <w:t>suction</w:t>
      </w:r>
      <w:proofErr w:type="gramEnd"/>
      <w:r>
        <w:tab/>
      </w:r>
      <w:r>
        <w:tab/>
      </w:r>
      <w:r>
        <w:tab/>
        <w:t>suction at the wetting front (</w:t>
      </w:r>
      <w:r>
        <w:rPr>
          <w:i/>
        </w:rPr>
        <w:t>horizons</w:t>
      </w:r>
      <w:r>
        <w:t>) [mm]</w:t>
      </w:r>
    </w:p>
    <w:p w:rsidR="00A40BB3" w:rsidRDefault="00A40BB3">
      <w:pPr>
        <w:spacing w:line="240" w:lineRule="auto"/>
      </w:pPr>
      <w:proofErr w:type="gramStart"/>
      <w:r>
        <w:t>pore-size-index</w:t>
      </w:r>
      <w:proofErr w:type="gramEnd"/>
      <w:r>
        <w:tab/>
      </w:r>
      <w:r>
        <w:tab/>
        <w:t>pore-size index (</w:t>
      </w:r>
      <w:r>
        <w:rPr>
          <w:i/>
        </w:rPr>
        <w:t>horizons</w:t>
      </w:r>
      <w:r>
        <w:t>) [-]</w:t>
      </w:r>
    </w:p>
    <w:p w:rsidR="00A40BB3" w:rsidRDefault="00A40BB3">
      <w:pPr>
        <w:spacing w:line="240" w:lineRule="auto"/>
      </w:pPr>
      <w:proofErr w:type="gramStart"/>
      <w:r>
        <w:t>bubblepressure</w:t>
      </w:r>
      <w:proofErr w:type="gramEnd"/>
      <w:r>
        <w:tab/>
      </w:r>
      <w:r>
        <w:tab/>
        <w:t>bubbling pressure (=1/alpha of van Genuchten) (</w:t>
      </w:r>
      <w:r>
        <w:rPr>
          <w:i/>
        </w:rPr>
        <w:t>horizons</w:t>
      </w:r>
      <w:r>
        <w:t>) [cm]</w:t>
      </w:r>
    </w:p>
    <w:p w:rsidR="00A40BB3" w:rsidRDefault="00A40BB3">
      <w:pPr>
        <w:spacing w:line="240" w:lineRule="auto"/>
      </w:pPr>
      <w:proofErr w:type="gramStart"/>
      <w:r>
        <w:t>coarse_frag</w:t>
      </w:r>
      <w:proofErr w:type="gramEnd"/>
      <w:r>
        <w:tab/>
      </w:r>
      <w:r>
        <w:tab/>
        <w:t>fraction of coarse fragments (</w:t>
      </w:r>
      <w:r>
        <w:rPr>
          <w:i/>
        </w:rPr>
        <w:t>horizons</w:t>
      </w:r>
      <w:r>
        <w:t>) [Vol. fraction]</w:t>
      </w:r>
      <w:r>
        <w:rPr>
          <w:vertAlign w:val="superscript"/>
        </w:rPr>
        <w:t>1</w:t>
      </w:r>
    </w:p>
    <w:p w:rsidR="00A40BB3" w:rsidRDefault="00A40BB3">
      <w:pPr>
        <w:spacing w:line="240" w:lineRule="auto"/>
      </w:pPr>
      <w:proofErr w:type="gramStart"/>
      <w:r>
        <w:t>shrinks</w:t>
      </w:r>
      <w:proofErr w:type="gramEnd"/>
      <w:r>
        <w:tab/>
      </w:r>
      <w:r>
        <w:tab/>
      </w:r>
      <w:r>
        <w:tab/>
        <w:t>flag for soil structure (</w:t>
      </w:r>
      <w:r>
        <w:rPr>
          <w:i/>
        </w:rPr>
        <w:t>horizons</w:t>
      </w:r>
      <w:r>
        <w:t>) [0/1, currently not used, set to 0]</w:t>
      </w:r>
    </w:p>
    <w:p w:rsidR="00A40BB3" w:rsidRDefault="00A40BB3">
      <w:pPr>
        <w:spacing w:line="240" w:lineRule="auto"/>
        <w:ind w:left="2124" w:hanging="2124"/>
      </w:pPr>
      <w:proofErr w:type="gramStart"/>
      <w:r>
        <w:t>bedrock</w:t>
      </w:r>
      <w:proofErr w:type="gramEnd"/>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proofErr w:type="gramStart"/>
      <w:r>
        <w:t>alluvial</w:t>
      </w:r>
      <w:proofErr w:type="gramEnd"/>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proofErr w:type="gramStart"/>
      <w:r>
        <w:rPr>
          <w:b/>
          <w:szCs w:val="22"/>
        </w:rPr>
        <w:t>soil_particles.dat</w:t>
      </w:r>
      <w:proofErr w:type="gramEnd"/>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proofErr w:type="gramStart"/>
      <w:r>
        <w:t>part_class_id</w:t>
      </w:r>
      <w:proofErr w:type="gramEnd"/>
      <w:r>
        <w:tab/>
      </w:r>
      <w:r>
        <w:tab/>
        <w:t>ID of particle-size class (as determined in part_class.dat)</w:t>
      </w:r>
    </w:p>
    <w:p w:rsidR="00A40BB3" w:rsidRDefault="00A40BB3">
      <w:pPr>
        <w:spacing w:line="240" w:lineRule="auto"/>
        <w:ind w:left="2124" w:hanging="2124"/>
      </w:pPr>
      <w:proofErr w:type="gramStart"/>
      <w:r>
        <w:t>fraction</w:t>
      </w:r>
      <w:proofErr w:type="gramEnd"/>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 xml:space="preserve">9) </w:t>
      </w:r>
      <w:proofErr w:type="gramStart"/>
      <w:r>
        <w:rPr>
          <w:rStyle w:val="Formatvorlage12ptFett"/>
        </w:rPr>
        <w:t>vegetation.dat</w:t>
      </w:r>
      <w:proofErr w:type="gramEnd"/>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proofErr w:type="gramStart"/>
      <w:r>
        <w:lastRenderedPageBreak/>
        <w:t>minsuction</w:t>
      </w:r>
      <w:proofErr w:type="gramEnd"/>
      <w:r>
        <w:tab/>
        <w:t>suction threshold for water stress effect on resistance (begin of stomata closure) [hPa]</w:t>
      </w:r>
    </w:p>
    <w:p w:rsidR="00A40BB3" w:rsidRDefault="00A40BB3">
      <w:pPr>
        <w:spacing w:line="240" w:lineRule="auto"/>
        <w:ind w:left="2124" w:hanging="2124"/>
      </w:pPr>
      <w:proofErr w:type="gramStart"/>
      <w:r>
        <w:t>maxsuction</w:t>
      </w:r>
      <w:proofErr w:type="gramEnd"/>
      <w:r>
        <w:tab/>
        <w:t>suction threshold for water stress effect on resistance (total closure of stomata – wilting point) [hPa]</w:t>
      </w:r>
    </w:p>
    <w:p w:rsidR="00A40BB3" w:rsidRDefault="00A40BB3">
      <w:pPr>
        <w:spacing w:line="240" w:lineRule="auto"/>
        <w:ind w:left="2124" w:hanging="2124"/>
      </w:pPr>
      <w:proofErr w:type="gramStart"/>
      <w:r>
        <w:t>height</w:t>
      </w:r>
      <w:proofErr w:type="gramEnd"/>
      <w:r>
        <w:tab/>
        <w:t xml:space="preserve">Average height of vegetation canopy [m] </w:t>
      </w:r>
      <w:r>
        <w:rPr>
          <w:i/>
        </w:rPr>
        <w:t>4 values</w:t>
      </w:r>
    </w:p>
    <w:p w:rsidR="00A40BB3" w:rsidRDefault="00A40BB3">
      <w:pPr>
        <w:spacing w:line="240" w:lineRule="auto"/>
        <w:ind w:left="2124" w:hanging="2124"/>
      </w:pPr>
      <w:proofErr w:type="gramStart"/>
      <w:r>
        <w:t>root</w:t>
      </w:r>
      <w:proofErr w:type="gramEnd"/>
      <w:r>
        <w:t xml:space="preserve">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proofErr w:type="gramStart"/>
      <w:r>
        <w:t>albedo</w:t>
      </w:r>
      <w:proofErr w:type="gramEnd"/>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w:t>
      </w:r>
      <w:proofErr w:type="gramStart"/>
      <w:r>
        <w:t>200 s/m</w:t>
      </w:r>
      <w:proofErr w:type="gramEnd"/>
      <w:r>
        <w:t xml:space="preserve">,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 xml:space="preserve">10) </w:t>
      </w:r>
      <w:proofErr w:type="gramStart"/>
      <w:r>
        <w:rPr>
          <w:rStyle w:val="Formatvorlage12ptFett"/>
        </w:rPr>
        <w:t>rainy_season.dat</w:t>
      </w:r>
      <w:proofErr w:type="gramEnd"/>
      <w:r>
        <w:rPr>
          <w:rStyle w:val="Formatvorlage12ptFett"/>
        </w:rPr>
        <w:t xml:space="preserve">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proofErr w:type="gramStart"/>
      <w:r>
        <w:t>Eg.</w:t>
      </w:r>
      <w:proofErr w:type="gramEnd"/>
      <w:r>
        <w:t xml:space="preserve"> </w:t>
      </w:r>
      <w:proofErr w:type="gramStart"/>
      <w:r>
        <w:rPr>
          <w:rFonts w:ascii="Courier New" w:hAnsi="Courier New" w:cs="Courier New"/>
        </w:rPr>
        <w:t>rainy_season.dat</w:t>
      </w:r>
      <w:proofErr w:type="gramEnd"/>
      <w:r>
        <w:t xml:space="preserve"> contains the points in time that serve as temporal nodes, between which the seasonal dynamics of LAI, vegetation height, root depth and albedo are linearly interpolated. The nodes are specified as </w:t>
      </w:r>
      <w:proofErr w:type="gramStart"/>
      <w:r>
        <w:t>julian</w:t>
      </w:r>
      <w:proofErr w:type="gramEnd"/>
      <w:r>
        <w:t xml:space="preserve">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w:t>
      </w:r>
      <w:proofErr w:type="gramStart"/>
      <w:r>
        <w:t>otherwise</w:t>
      </w:r>
      <w:proofErr w:type="gramEnd"/>
      <w:r>
        <w:t xml:space="preserv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proofErr w:type="gramStart"/>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roofErr w:type="gramEnd"/>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 xml:space="preserve">11) </w:t>
      </w:r>
      <w:proofErr w:type="gramStart"/>
      <w:r>
        <w:rPr>
          <w:rStyle w:val="Formatvorlage12ptFett"/>
        </w:rPr>
        <w:t>scaling_factor.dat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mean_kf-calib-factor</w:t>
      </w:r>
      <w:proofErr w:type="gramEnd"/>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 xml:space="preserve">12) </w:t>
      </w:r>
      <w:proofErr w:type="gramStart"/>
      <w:r>
        <w:rPr>
          <w:rStyle w:val="Formatvorlage12ptFett"/>
        </w:rPr>
        <w:t>calibration.dat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 xml:space="preserve">13) </w:t>
      </w:r>
      <w:proofErr w:type="gramStart"/>
      <w:r>
        <w:rPr>
          <w:rStyle w:val="Formatvorlage12ptFett"/>
        </w:rPr>
        <w:t>transposition.dat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 xml:space="preserve">Start-Subasin-ID </w:t>
            </w:r>
            <w:proofErr w:type="gramStart"/>
            <w:r>
              <w:rPr>
                <w:sz w:val="16"/>
                <w:szCs w:val="16"/>
              </w:rPr>
              <w:t>Flag(</w:t>
            </w:r>
            <w:proofErr w:type="gramEnd"/>
            <w:r>
              <w:rPr>
                <w:sz w:val="16"/>
                <w:szCs w:val="16"/>
              </w:rPr>
              <w:t>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proofErr w:type="gramStart"/>
      <w:r>
        <w:t>Flag(</w:t>
      </w:r>
      <w:proofErr w:type="gramEnd"/>
      <w:r>
        <w:t>reservoir/river)</w:t>
      </w:r>
      <w:r>
        <w:tab/>
      </w:r>
      <w:r>
        <w:tab/>
        <w:t>?</w:t>
      </w:r>
    </w:p>
    <w:p w:rsidR="00A40BB3" w:rsidRDefault="00A40BB3">
      <w:pPr>
        <w:spacing w:line="240" w:lineRule="auto"/>
      </w:pPr>
      <w:proofErr w:type="gramStart"/>
      <w:r>
        <w:t>Flow(</w:t>
      </w:r>
      <w:proofErr w:type="gramEnd"/>
      <w:r>
        <w:t>m3/s)</w:t>
      </w:r>
      <w:r>
        <w:tab/>
      </w:r>
      <w:r>
        <w:tab/>
      </w:r>
      <w:r>
        <w:tab/>
        <w:t>amount of re-routed water</w:t>
      </w:r>
    </w:p>
    <w:p w:rsidR="00A40BB3" w:rsidRDefault="00A40BB3">
      <w:pPr>
        <w:spacing w:line="240" w:lineRule="auto"/>
      </w:pPr>
      <w:proofErr w:type="gramStart"/>
      <w:r>
        <w:t>Loss(</w:t>
      </w:r>
      <w:proofErr w:type="gramEnd"/>
      <w:r>
        <w:t>%)</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proofErr w:type="gramStart"/>
      <w:r>
        <w:t>begin_year</w:t>
      </w:r>
      <w:proofErr w:type="gramEnd"/>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 xml:space="preserve">14) </w:t>
      </w:r>
      <w:proofErr w:type="gramStart"/>
      <w:r>
        <w:rPr>
          <w:rStyle w:val="Formatvorlage12ptFett"/>
        </w:rPr>
        <w:t>erosion.ctl</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proofErr w:type="gramStart"/>
      <w:r>
        <w:t>Erosion equation</w:t>
      </w:r>
      <w:r>
        <w:tab/>
      </w:r>
      <w:r>
        <w:tab/>
        <w:t>erosion equation</w:t>
      </w:r>
      <w:proofErr w:type="gramEnd"/>
      <w:r>
        <w:t xml:space="preserve">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proofErr w:type="gramStart"/>
      <w:r>
        <w:t>ri_05_coeffs</w:t>
      </w:r>
      <w:proofErr w:type="gramEnd"/>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proofErr w:type="gramStart"/>
      <w:r>
        <w:t>transport_limit_mode</w:t>
      </w:r>
      <w:proofErr w:type="gramEnd"/>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proofErr w:type="gramStart"/>
      <w:r>
        <w:t>transp_cap_a</w:t>
      </w:r>
      <w:proofErr w:type="gramEnd"/>
      <w:r>
        <w:tab/>
        <w:t>empirical factor for computing suspended sediment transport capacity in river (a * vel_peak ** b)</w:t>
      </w:r>
    </w:p>
    <w:p w:rsidR="004F49B2" w:rsidRDefault="004F49B2" w:rsidP="004F49B2">
      <w:pPr>
        <w:spacing w:line="240" w:lineRule="auto"/>
        <w:ind w:left="2832" w:hanging="2832"/>
      </w:pPr>
      <w:proofErr w:type="gramStart"/>
      <w:r>
        <w:t>transp_cap_b</w:t>
      </w:r>
      <w:proofErr w:type="gramEnd"/>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w:t>
      </w:r>
      <w:proofErr w:type="gramStart"/>
      <w:r w:rsidR="003A163C">
        <w:t>;  a</w:t>
      </w:r>
      <w:proofErr w:type="gramEnd"/>
      <w:r w:rsidR="003A163C">
        <w:t>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 xml:space="preserve">15) </w:t>
      </w:r>
      <w:proofErr w:type="gramStart"/>
      <w:r>
        <w:rPr>
          <w:rStyle w:val="Formatvorlage12ptFett"/>
        </w:rPr>
        <w:t>gw_storage.stat</w:t>
      </w:r>
      <w:proofErr w:type="gramEnd"/>
      <w:r>
        <w:rPr>
          <w:rStyle w:val="Formatvorlage12ptFett"/>
        </w:rPr>
        <w: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proofErr w:type="gramStart"/>
      <w:r>
        <w:t>subbasin</w:t>
      </w:r>
      <w:proofErr w:type="gramEnd"/>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 xml:space="preserve">16) </w:t>
      </w:r>
      <w:proofErr w:type="gramStart"/>
      <w:r>
        <w:rPr>
          <w:rStyle w:val="Formatvorlage12ptFett"/>
        </w:rPr>
        <w:t>frac_direct_gw.dat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proofErr w:type="gramStart"/>
      <w:r>
        <w:rPr>
          <w:rFonts w:ascii="Courier New" w:hAnsi="Courier New" w:cs="Courier New"/>
        </w:rPr>
        <w:t>frac_direct_gw.dat</w:t>
      </w:r>
      <w:proofErr w:type="gramEnd"/>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 xml:space="preserve">17) </w:t>
      </w:r>
      <w:proofErr w:type="gramStart"/>
      <w:r>
        <w:rPr>
          <w:rStyle w:val="Formatvorlage12ptFett"/>
        </w:rPr>
        <w:t>beta_fac_lu.dat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proofErr w:type="gramStart"/>
      <w:r>
        <w:t>beta_factor</w:t>
      </w:r>
      <w:proofErr w:type="gramEnd"/>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proofErr w:type="gramStart"/>
      <w:r>
        <w:rPr>
          <w:rFonts w:ascii="Times New Roman" w:hAnsi="Times New Roman" w:cs="Times New Roman"/>
          <w:sz w:val="22"/>
          <w:szCs w:val="24"/>
        </w:rPr>
        <w:t>rill/interrill</w:t>
      </w:r>
      <w:proofErr w:type="gramEnd"/>
      <w:r>
        <w:rPr>
          <w:rFonts w:ascii="Times New Roman" w:hAnsi="Times New Roman" w:cs="Times New Roman"/>
          <w:sz w:val="22"/>
          <w:szCs w:val="24"/>
        </w:rPr>
        <w:t xml:space="preserve">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A40BB3" w:rsidRDefault="00A40BB3">
      <w:r>
        <w:rPr>
          <w:rStyle w:val="Formatvorlage12ptFett"/>
        </w:rPr>
        <w:t xml:space="preserve">18) </w:t>
      </w:r>
      <w:proofErr w:type="gramStart"/>
      <w:r>
        <w:rPr>
          <w:rStyle w:val="Formatvorlage12ptFett"/>
        </w:rPr>
        <w:t>sdr_lu.dat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A40BB3" w:rsidRPr="009146C8" w:rsidRDefault="00A40BB3">
            <w:pPr>
              <w:spacing w:line="240" w:lineRule="auto"/>
              <w:rPr>
                <w:sz w:val="16"/>
                <w:szCs w:val="16"/>
              </w:rPr>
            </w:pPr>
            <w:r>
              <w:rPr>
                <w:sz w:val="16"/>
                <w:szCs w:val="16"/>
              </w:rPr>
              <w:t>lu_id</w:t>
            </w:r>
            <w:r>
              <w:rPr>
                <w:sz w:val="16"/>
                <w:szCs w:val="16"/>
              </w:rPr>
              <w:tab/>
              <w:t>sdr</w:t>
            </w:r>
          </w:p>
          <w:p w:rsidR="00A40BB3" w:rsidRPr="009146C8" w:rsidRDefault="00A40BB3">
            <w:pPr>
              <w:spacing w:line="240" w:lineRule="auto"/>
              <w:rPr>
                <w:sz w:val="16"/>
                <w:szCs w:val="16"/>
              </w:rPr>
            </w:pPr>
            <w:r>
              <w:rPr>
                <w:sz w:val="16"/>
                <w:szCs w:val="16"/>
              </w:rPr>
              <w:t>11211</w:t>
            </w:r>
            <w:r>
              <w:rPr>
                <w:sz w:val="16"/>
                <w:szCs w:val="16"/>
              </w:rPr>
              <w:tab/>
              <w:t>0.94</w:t>
            </w:r>
          </w:p>
          <w:p w:rsidR="00A40BB3" w:rsidRPr="009146C8" w:rsidRDefault="00A40BB3">
            <w:pPr>
              <w:spacing w:line="240" w:lineRule="auto"/>
              <w:rPr>
                <w:sz w:val="16"/>
                <w:szCs w:val="16"/>
              </w:rPr>
            </w:pPr>
            <w:r>
              <w:rPr>
                <w:sz w:val="16"/>
                <w:szCs w:val="16"/>
              </w:rPr>
              <w:t>11311</w:t>
            </w:r>
            <w:r>
              <w:rPr>
                <w:sz w:val="16"/>
                <w:szCs w:val="16"/>
              </w:rPr>
              <w:tab/>
              <w:t>0.94</w:t>
            </w:r>
          </w:p>
          <w:p w:rsidR="00A40BB3" w:rsidRDefault="00A40BB3">
            <w:pPr>
              <w:spacing w:line="240" w:lineRule="auto"/>
            </w:pPr>
            <w:r>
              <w:rPr>
                <w:sz w:val="16"/>
                <w:szCs w:val="16"/>
              </w:rPr>
              <w:t>…</w:t>
            </w:r>
          </w:p>
        </w:tc>
      </w:tr>
    </w:tbl>
    <w:p w:rsidR="00A40BB3" w:rsidRDefault="00A40BB3">
      <w:pPr>
        <w:spacing w:line="240" w:lineRule="auto"/>
      </w:pPr>
      <w:proofErr w:type="gramStart"/>
      <w:r>
        <w:t>lu_id</w:t>
      </w:r>
      <w:proofErr w:type="gramEnd"/>
      <w:r>
        <w:tab/>
      </w:r>
      <w:r>
        <w:tab/>
        <w:t>landscape unit ID</w:t>
      </w:r>
    </w:p>
    <w:p w:rsidR="00A40BB3" w:rsidRDefault="00A40BB3">
      <w:pPr>
        <w:spacing w:line="240" w:lineRule="auto"/>
      </w:pPr>
      <w:proofErr w:type="gramStart"/>
      <w:r>
        <w:t>sdr</w:t>
      </w:r>
      <w:proofErr w:type="gramEnd"/>
      <w:r>
        <w:tab/>
      </w:r>
      <w:r>
        <w:tab/>
        <w:t>sediment delivery ratio [0...1]</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sz w:val="22"/>
          <w:szCs w:val="24"/>
        </w:rPr>
        <w:t>lu_id</w:t>
      </w:r>
      <w:r>
        <w:rPr>
          <w:rFonts w:ascii="Times New Roman" w:hAnsi="Times New Roman" w:cs="Times New Roman"/>
          <w:sz w:val="22"/>
          <w:szCs w:val="24"/>
        </w:rPr>
        <w:t xml:space="preserve"> of -1 will set all unset LUs to the specified value.</w:t>
      </w:r>
    </w:p>
    <w:p w:rsidR="00A40BB3" w:rsidRDefault="00A40BB3">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A40BB3" w:rsidRDefault="00A40BB3">
      <w:pPr>
        <w:spacing w:line="240" w:lineRule="auto"/>
      </w:pP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case_study]\River</w:t>
      </w:r>
      <w:r>
        <w:t xml:space="preserve"> and are summarised in </w:t>
      </w:r>
      <w:r>
        <w:fldChar w:fldCharType="begin"/>
      </w:r>
      <w:r>
        <w:instrText xml:space="preserve"> REF _Ref115493191 \h </w:instrText>
      </w:r>
      <w:r>
        <w:fldChar w:fldCharType="separate"/>
      </w:r>
      <w:r>
        <w:t>Table 6</w:t>
      </w:r>
      <w:r>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w:t>
      </w:r>
      <w:r>
        <w:lastRenderedPageBreak/>
        <w:t xml:space="preserve">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fldChar w:fldCharType="begin"/>
      </w:r>
      <w:r>
        <w:instrText xml:space="preserve"> SEQ "Table" \*</w:instrText>
      </w:r>
      <w:r>
        <w:instrText>Arabic</w:instrText>
      </w:r>
      <w:r>
        <w:instrText xml:space="preserve"> </w:instrText>
      </w:r>
      <w:r>
        <w:fldChar w:fldCharType="separate"/>
      </w:r>
      <w:r>
        <w:t>6</w:t>
      </w:r>
      <w:r>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 xml:space="preserve">1) </w:t>
      </w:r>
      <w:proofErr w:type="gramStart"/>
      <w:r>
        <w:rPr>
          <w:rStyle w:val="Formatvorlage12ptFett"/>
        </w:rPr>
        <w:t>routing.dat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p>
    <w:p w:rsidR="00A40BB3" w:rsidRDefault="00A40BB3">
      <w:pPr>
        <w:spacing w:line="240" w:lineRule="auto"/>
        <w:ind w:left="2832" w:hanging="2832"/>
      </w:pPr>
      <w:r>
        <w:t>Subasin-</w:t>
      </w:r>
      <w:proofErr w:type="gramStart"/>
      <w:r>
        <w:t>ID(</w:t>
      </w:r>
      <w:proofErr w:type="gramEnd"/>
      <w:r>
        <w:t>upstream)</w:t>
      </w:r>
      <w:r>
        <w:tab/>
        <w:t>Map-ID of sub-basin, which is located upstream of another sub-basin</w:t>
      </w:r>
    </w:p>
    <w:p w:rsidR="00A40BB3" w:rsidRDefault="00A40BB3">
      <w:pPr>
        <w:spacing w:line="240" w:lineRule="auto"/>
        <w:ind w:left="2832" w:hanging="2832"/>
      </w:pPr>
      <w:r>
        <w:t>Subasin-</w:t>
      </w:r>
      <w:proofErr w:type="gramStart"/>
      <w:r>
        <w:t>ID(</w:t>
      </w:r>
      <w:proofErr w:type="gramEnd"/>
      <w:r>
        <w:t>downstream)</w:t>
      </w:r>
      <w:r>
        <w:tab/>
        <w:t>Map-ID of sub-basin, which is located downstream of the previous sub-basin</w:t>
      </w:r>
    </w:p>
    <w:p w:rsidR="00A40BB3" w:rsidRDefault="00A40BB3">
      <w:pPr>
        <w:pStyle w:val="KleinerAbstand"/>
      </w:pPr>
    </w:p>
    <w:p w:rsidR="00A40BB3" w:rsidRDefault="00A40BB3">
      <w:r>
        <w:t>Example: The sub-basins which are located upstream of all other sub-basins are calculated first. The file contains the routing order of the sub-basins, starting with the uppermost sub-basins.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 xml:space="preserve">2) </w:t>
      </w:r>
      <w:proofErr w:type="gramStart"/>
      <w:r>
        <w:t>river.dat</w:t>
      </w:r>
      <w:proofErr w:type="gramEnd"/>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depth</w:t>
      </w:r>
      <w:proofErr w:type="gramEnd"/>
      <w:r>
        <w:tab/>
      </w:r>
      <w:r>
        <w:tab/>
      </w:r>
      <w:r>
        <w:tab/>
        <w:t>Bankful depth of river reach [m]</w:t>
      </w:r>
    </w:p>
    <w:p w:rsidR="00A40BB3" w:rsidRDefault="00A40BB3">
      <w:pPr>
        <w:spacing w:line="240" w:lineRule="auto"/>
      </w:pPr>
      <w:proofErr w:type="gramStart"/>
      <w:r>
        <w:t>width</w:t>
      </w:r>
      <w:proofErr w:type="gramEnd"/>
      <w:r>
        <w:tab/>
      </w:r>
      <w:r>
        <w:tab/>
      </w:r>
      <w:r>
        <w:tab/>
        <w:t>Bankful width of river reach [m]</w:t>
      </w:r>
    </w:p>
    <w:p w:rsidR="00A40BB3" w:rsidRDefault="00A40BB3">
      <w:pPr>
        <w:spacing w:line="240" w:lineRule="auto"/>
      </w:pPr>
      <w:proofErr w:type="gramStart"/>
      <w:r>
        <w:t>side</w:t>
      </w:r>
      <w:proofErr w:type="gramEnd"/>
      <w:r>
        <w:t xml:space="preserve"> ratio</w:t>
      </w:r>
      <w:r>
        <w:tab/>
      </w:r>
      <w:r>
        <w:tab/>
        <w:t xml:space="preserve">Run to rise ratio of river </w:t>
      </w:r>
      <w:r w:rsidR="00184385">
        <w:t>banks</w:t>
      </w:r>
      <w:r>
        <w:t xml:space="preserve"> (1/side channel slope) [m/m]</w:t>
      </w:r>
    </w:p>
    <w:p w:rsidR="00A40BB3" w:rsidRDefault="00A40BB3">
      <w:pPr>
        <w:spacing w:line="240" w:lineRule="auto"/>
      </w:pPr>
      <w:proofErr w:type="gramStart"/>
      <w:r>
        <w:t>bottom</w:t>
      </w:r>
      <w:proofErr w:type="gramEnd"/>
      <w:r>
        <w:t xml:space="preserve"> width</w:t>
      </w:r>
      <w:r>
        <w:tab/>
      </w:r>
      <w:r>
        <w:tab/>
        <w:t>Bottom width of flood plain [m]</w:t>
      </w:r>
    </w:p>
    <w:p w:rsidR="00A40BB3" w:rsidRDefault="00A40BB3">
      <w:pPr>
        <w:spacing w:line="240" w:lineRule="auto"/>
      </w:pPr>
      <w:proofErr w:type="gramStart"/>
      <w:r>
        <w:t>side</w:t>
      </w:r>
      <w:proofErr w:type="gramEnd"/>
      <w:r>
        <w:t xml:space="preserve"> ratio floodplains</w:t>
      </w:r>
      <w:r>
        <w:tab/>
        <w:t>Run to rise ratio of floodplain side slopes (1/floodplain side slope) [m]</w:t>
      </w:r>
    </w:p>
    <w:p w:rsidR="00A40BB3" w:rsidRDefault="00A40BB3">
      <w:pPr>
        <w:spacing w:line="240" w:lineRule="auto"/>
      </w:pPr>
      <w:proofErr w:type="gramStart"/>
      <w:r>
        <w:t>slope</w:t>
      </w:r>
      <w:proofErr w:type="gramEnd"/>
      <w:r>
        <w:tab/>
      </w:r>
      <w:r>
        <w:tab/>
      </w:r>
      <w:r>
        <w:tab/>
        <w:t>Slope of river reach [m/m]</w:t>
      </w:r>
    </w:p>
    <w:p w:rsidR="00A40BB3" w:rsidRDefault="00A40BB3">
      <w:pPr>
        <w:spacing w:line="240" w:lineRule="auto"/>
      </w:pPr>
      <w:proofErr w:type="gramStart"/>
      <w:r>
        <w:t>length</w:t>
      </w:r>
      <w:proofErr w:type="gramEnd"/>
      <w:r>
        <w:tab/>
      </w:r>
      <w:r>
        <w:tab/>
      </w:r>
      <w:r>
        <w:tab/>
        <w:t>Length of river reach [km]</w:t>
      </w:r>
    </w:p>
    <w:p w:rsidR="00A40BB3" w:rsidRDefault="00A40BB3">
      <w:pPr>
        <w:spacing w:line="240" w:lineRule="auto"/>
      </w:pPr>
      <w:proofErr w:type="gramStart"/>
      <w:r>
        <w:t>manningn</w:t>
      </w:r>
      <w:proofErr w:type="gramEnd"/>
      <w:r>
        <w:tab/>
      </w:r>
      <w:r>
        <w:tab/>
        <w:t>Manning’s n of river reach [-]</w:t>
      </w:r>
    </w:p>
    <w:p w:rsidR="00A40BB3" w:rsidRDefault="00A40BB3">
      <w:pPr>
        <w:spacing w:line="240" w:lineRule="auto"/>
      </w:pPr>
      <w:proofErr w:type="gramStart"/>
      <w:r>
        <w:t>manningn_floodplain</w:t>
      </w:r>
      <w:proofErr w:type="gramEnd"/>
      <w:r>
        <w:tab/>
        <w:t>Manning’s n of floodplain reach [-]</w:t>
      </w:r>
    </w:p>
    <w:p w:rsidR="00A40BB3" w:rsidRDefault="00A40BB3">
      <w:pPr>
        <w:spacing w:line="240" w:lineRule="auto"/>
      </w:pPr>
      <w:r>
        <w:lastRenderedPageBreak/>
        <w:t>Ksat</w:t>
      </w:r>
      <w:r>
        <w:tab/>
      </w:r>
      <w:r>
        <w:tab/>
      </w:r>
      <w:r>
        <w:tab/>
        <w:t>Saturated hydraulic conductivity the river bed [mm/h]</w:t>
      </w:r>
    </w:p>
    <w:p w:rsidR="00A40BB3" w:rsidRDefault="00A40BB3">
      <w:pPr>
        <w:spacing w:line="240" w:lineRule="auto"/>
      </w:pPr>
      <w:proofErr w:type="gramStart"/>
      <w:r>
        <w:t>erodibility</w:t>
      </w:r>
      <w:proofErr w:type="gramEnd"/>
      <w:r>
        <w:t xml:space="preserve"> factor</w:t>
      </w:r>
      <w:r>
        <w:tab/>
        <w:t>River erodibility factor of river reach [-]</w:t>
      </w:r>
    </w:p>
    <w:p w:rsidR="00A40BB3" w:rsidRDefault="00A40BB3">
      <w:pPr>
        <w:spacing w:line="240" w:lineRule="auto"/>
      </w:pPr>
      <w:proofErr w:type="gramStart"/>
      <w:r>
        <w:t>cover</w:t>
      </w:r>
      <w:proofErr w:type="gramEnd"/>
      <w:r>
        <w:t xml:space="preserve"> factor</w:t>
      </w:r>
      <w:r>
        <w:tab/>
      </w:r>
      <w:r>
        <w:tab/>
        <w:t>River vegetation cover factor of river reach [-]</w:t>
      </w:r>
    </w:p>
    <w:p w:rsidR="00A40BB3" w:rsidRDefault="00A40BB3">
      <w:pPr>
        <w:spacing w:line="240" w:lineRule="auto"/>
      </w:pPr>
      <w:proofErr w:type="gramStart"/>
      <w:r>
        <w:t>riverbedrock</w:t>
      </w:r>
      <w:proofErr w:type="gramEnd"/>
      <w:r>
        <w:tab/>
      </w:r>
      <w:r>
        <w:tab/>
        <w:t>Cover of solid rock in riverbed [-]</w:t>
      </w:r>
    </w:p>
    <w:p w:rsidR="00A40BB3" w:rsidRDefault="00A40BB3">
      <w:pPr>
        <w:spacing w:line="240" w:lineRule="auto"/>
      </w:pPr>
      <w:proofErr w:type="gramStart"/>
      <w:r>
        <w:t>baseflow</w:t>
      </w:r>
      <w:proofErr w:type="gramEnd"/>
      <w:r>
        <w:tab/>
      </w:r>
      <w:r>
        <w:tab/>
        <w:t>baseflow alpha factor for bank storage (days)</w:t>
      </w:r>
    </w:p>
    <w:p w:rsidR="00A40BB3" w:rsidRDefault="00A40BB3">
      <w:pPr>
        <w:spacing w:line="240" w:lineRule="auto"/>
      </w:pPr>
      <w:proofErr w:type="gramStart"/>
      <w:r>
        <w:t>msk_x</w:t>
      </w:r>
      <w:proofErr w:type="gramEnd"/>
      <w:r>
        <w:tab/>
      </w:r>
      <w:r>
        <w:tab/>
      </w:r>
      <w:r>
        <w:tab/>
        <w:t>Muskingum X weighting coefficient (-)</w:t>
      </w:r>
    </w:p>
    <w:p w:rsidR="00A40BB3" w:rsidRDefault="00A40BB3">
      <w:pPr>
        <w:spacing w:line="240" w:lineRule="auto"/>
      </w:pPr>
      <w:proofErr w:type="gramStart"/>
      <w:r>
        <w:t>msk_k</w:t>
      </w:r>
      <w:proofErr w:type="gramEnd"/>
      <w:r>
        <w:tab/>
      </w:r>
      <w:r>
        <w:tab/>
      </w:r>
      <w:r>
        <w:tab/>
        <w:t>Muskingum K storage time constant (hours)</w:t>
      </w:r>
    </w:p>
    <w:p w:rsidR="00A40BB3" w:rsidRDefault="00A40BB3">
      <w:pPr>
        <w:spacing w:line="240" w:lineRule="auto"/>
      </w:pPr>
      <w:r>
        <w:t xml:space="preserve">Q_Spring </w:t>
      </w:r>
      <w:r>
        <w:tab/>
      </w:r>
      <w:r>
        <w:tab/>
      </w:r>
      <w:proofErr w:type="gramStart"/>
      <w:r>
        <w:t>Initial conditions for headwater reaches</w:t>
      </w:r>
      <w:proofErr w:type="gramEnd"/>
      <w:r>
        <w:t xml:space="preserve"> (minimum discharge) [m3/s]</w:t>
      </w:r>
    </w:p>
    <w:p w:rsidR="00A40BB3" w:rsidRDefault="00A40BB3">
      <w:pPr>
        <w:pStyle w:val="KleinerAbstand"/>
      </w:pPr>
    </w:p>
    <w:p w:rsidR="00A40BB3" w:rsidRDefault="00A40BB3">
      <w:proofErr w:type="gramStart"/>
      <w:r>
        <w:t>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w:t>
      </w:r>
      <w:proofErr w:type="gramEnd"/>
      <w:r>
        <w:t xml:space="preserve"> The dimensions of the trapezoidal channels including the floodplains are depicted in </w:t>
      </w:r>
      <w:r>
        <w:fldChar w:fldCharType="begin"/>
      </w:r>
      <w:r>
        <w:instrText xml:space="preserve"> REF _Ref122857224 \h </w:instrText>
      </w:r>
      <w:r>
        <w:fldChar w:fldCharType="separate"/>
      </w:r>
      <w:r>
        <w:t>Figure 2</w:t>
      </w:r>
      <w:r>
        <w:fldChar w:fldCharType="end"/>
      </w:r>
      <w:r>
        <w:t>.</w:t>
      </w:r>
      <w:r w:rsidR="003A2EC7">
        <w:t xml:space="preserve"> The height of the wedge at the channel bottom (enables smooth transition of low flows) is fixed to 0.1 m.</w:t>
      </w:r>
    </w:p>
    <w:p w:rsidR="00FC3A60" w:rsidRDefault="005F6943">
      <w:pPr>
        <w:pStyle w:val="Beschriftung"/>
        <w:jc w:val="center"/>
      </w:pPr>
      <w:bookmarkStart w:id="33" w:name="_Ref122857224"/>
      <w:r w:rsidRPr="005F694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35pt;height:142pt">
            <v:imagedata r:id="rId12" o:title=""/>
          </v:shape>
        </w:pict>
      </w:r>
    </w:p>
    <w:p w:rsidR="00A40BB3" w:rsidRDefault="00A40BB3">
      <w:pPr>
        <w:pStyle w:val="Beschriftung"/>
        <w:jc w:val="center"/>
      </w:pPr>
      <w:r>
        <w:t xml:space="preserve">Figure </w:t>
      </w:r>
      <w:r>
        <w:fldChar w:fldCharType="begin"/>
      </w:r>
      <w:r>
        <w:instrText xml:space="preserve"> SEQ "Figure" \*</w:instrText>
      </w:r>
      <w:r>
        <w:instrText>Arabic</w:instrText>
      </w:r>
      <w:r>
        <w:instrText xml:space="preserve"> </w:instrText>
      </w:r>
      <w:r>
        <w:fldChar w:fldCharType="separate"/>
      </w:r>
      <w:proofErr w:type="gramStart"/>
      <w:r>
        <w:t>2</w:t>
      </w:r>
      <w:r>
        <w:fldChar w:fldCharType="end"/>
      </w:r>
      <w:bookmarkEnd w:id="33"/>
      <w:r>
        <w:t xml:space="preserve"> </w:t>
      </w:r>
      <w:r>
        <w:rPr>
          <w:b w:val="0"/>
        </w:rPr>
        <w:t>Trapezoidal channel dimension</w:t>
      </w:r>
      <w:proofErr w:type="gramEnd"/>
      <w:r>
        <w:rPr>
          <w:b w:val="0"/>
        </w:rPr>
        <w:t xml:space="preserve"> with floodplains</w:t>
      </w:r>
    </w:p>
    <w:p w:rsidR="00A40BB3" w:rsidRDefault="00A40BB3"/>
    <w:p w:rsidR="00A40BB3" w:rsidRDefault="00A40BB3">
      <w:r>
        <w:rPr>
          <w:rStyle w:val="Formatvorlage12ptFett"/>
        </w:rPr>
        <w:t xml:space="preserve">3) </w:t>
      </w:r>
      <w:proofErr w:type="gramStart"/>
      <w:r>
        <w:rPr>
          <w:rStyle w:val="Formatvorlage12ptFett"/>
        </w:rPr>
        <w:t>response.dat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proofErr w:type="gramStart"/>
      <w:r>
        <w:t>lag</w:t>
      </w:r>
      <w:proofErr w:type="gramEnd"/>
      <w:r>
        <w:t xml:space="preserve"> time</w:t>
      </w:r>
      <w:r>
        <w:tab/>
        <w:t>Lag time between runoff input to sub-basin and first runoff response at its outlet in [days]</w:t>
      </w:r>
    </w:p>
    <w:p w:rsidR="00A40BB3" w:rsidRDefault="00A40BB3">
      <w:pPr>
        <w:tabs>
          <w:tab w:val="left" w:pos="1418"/>
        </w:tabs>
        <w:spacing w:line="240" w:lineRule="auto"/>
      </w:pPr>
      <w:proofErr w:type="gramStart"/>
      <w:r>
        <w:t>retention</w:t>
      </w:r>
      <w:proofErr w:type="gramEnd"/>
      <w:r>
        <w:tab/>
        <w:t>Retention specifies the maximum retention time in the sub-basin in [days]</w:t>
      </w:r>
    </w:p>
    <w:p w:rsidR="00A40BB3" w:rsidRDefault="00A40BB3">
      <w:pPr>
        <w:pStyle w:val="KleinerAbstand"/>
        <w:tabs>
          <w:tab w:val="left" w:pos="1418"/>
        </w:tabs>
      </w:pPr>
    </w:p>
    <w:p w:rsidR="00A40BB3" w:rsidRDefault="00A40BB3">
      <w:r>
        <w:t>Example: The sub-basin with the Map-ID of 49 has a lag time of 0.5 days and a retention time of 2 days.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w:t>
      </w:r>
      <w:proofErr w:type="gramStart"/>
      <w:r>
        <w:t>otherwise</w:t>
      </w:r>
      <w:proofErr w:type="gramEnd"/>
      <w:r>
        <w:t xml:space="preserve"> an error message occurs.</w:t>
      </w:r>
    </w:p>
    <w:p w:rsidR="00A40BB3" w:rsidRDefault="00A40BB3"/>
    <w:p w:rsidR="00A40BB3" w:rsidRDefault="00A40BB3">
      <w:r>
        <w:rPr>
          <w:rStyle w:val="Formatvorlage12ptFett"/>
        </w:rPr>
        <w:t xml:space="preserve">4) </w:t>
      </w:r>
      <w:proofErr w:type="gramStart"/>
      <w:r>
        <w:rPr>
          <w:rStyle w:val="Formatvorlage12ptFett"/>
        </w:rPr>
        <w:t>bedload.dat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lastRenderedPageBreak/>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 xml:space="preserve">5) </w:t>
      </w:r>
      <w:proofErr w:type="gramStart"/>
      <w:r>
        <w:rPr>
          <w:rStyle w:val="Formatvorlage12ptFett"/>
        </w:rPr>
        <w:t>subbasin_out.dat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(obsolete, not interpreted)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Example: Sub-basin 4 has pre-specified discharge </w:t>
      </w:r>
      <w:proofErr w:type="gramStart"/>
      <w:r>
        <w:t>of 0.5 m³/s</w:t>
      </w:r>
      <w:proofErr w:type="gramEnd"/>
      <w:r>
        <w:t xml:space="preserve"> for 1 Sep 2005.</w:t>
      </w:r>
    </w:p>
    <w:p w:rsidR="00A40BB3" w:rsidRDefault="00A40BB3"/>
    <w:p w:rsidR="00A40BB3" w:rsidRDefault="00A40BB3">
      <w:r>
        <w:rPr>
          <w:rStyle w:val="Formatvorlage12ptFett"/>
        </w:rPr>
        <w:t xml:space="preserve">6) </w:t>
      </w:r>
      <w:proofErr w:type="gramStart"/>
      <w:r>
        <w:rPr>
          <w:rStyle w:val="Formatvorlage12ptFett"/>
        </w:rPr>
        <w:t>subbasin_outsed.dat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proofErr w:type="gramStart"/>
      <w:r>
        <w:rPr>
          <w:szCs w:val="22"/>
        </w:rPr>
        <w:t>mean</w:t>
      </w:r>
      <w:proofErr w:type="gramEnd"/>
      <w:r>
        <w:rPr>
          <w:szCs w:val="22"/>
        </w:rPr>
        <w:t xml:space="preserve">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(ignored)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performed within this basin. Example: Sub-basin 4 has pre-specified sediment output </w:t>
      </w:r>
      <w:proofErr w:type="gramStart"/>
      <w:r>
        <w:t>of 0.5 t/d</w:t>
      </w:r>
      <w:proofErr w:type="gramEnd"/>
      <w:r>
        <w:t xml:space="preserve">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t>Input files for the reservoir module</w:t>
      </w:r>
    </w:p>
    <w:p w:rsidR="00A40BB3" w:rsidRDefault="00A40BB3">
      <w:r>
        <w:t xml:space="preserve">The input files for the reservoir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case_study]\Reservoir</w:t>
      </w:r>
      <w:r>
        <w:t xml:space="preserve"> and are summarised in </w:t>
      </w:r>
      <w:r>
        <w:fldChar w:fldCharType="begin"/>
      </w:r>
      <w:r>
        <w:instrText xml:space="preserve"> REF _Ref115495037 \h </w:instrText>
      </w:r>
      <w:r>
        <w:fldChar w:fldCharType="separate"/>
      </w:r>
      <w:r>
        <w:t>Table 7</w:t>
      </w:r>
      <w:r>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w:t>
      </w:r>
      <w:proofErr w:type="gramStart"/>
      <w:r>
        <w:t>file</w:t>
      </w:r>
      <w:proofErr w:type="gramEnd"/>
      <w:r>
        <w:t xml:space="preserve"> </w:t>
      </w:r>
      <w:r>
        <w:rPr>
          <w:i/>
        </w:rPr>
        <w:t>reservoir.dat</w:t>
      </w:r>
      <w:r>
        <w:t xml:space="preserve"> (file 1) is required. Nevertheless, additional files can be given to improve the model results (files 2 to 6). For calculations of reservoir sediment </w:t>
      </w:r>
      <w:r>
        <w:lastRenderedPageBreak/>
        <w:t xml:space="preserve">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fldChar w:fldCharType="begin"/>
      </w:r>
      <w:r>
        <w:instrText xml:space="preserve"> SEQ "Table" \*</w:instrText>
      </w:r>
      <w:r>
        <w:instrText>Arabic</w:instrText>
      </w:r>
      <w:r>
        <w:instrText xml:space="preserve"> </w:instrText>
      </w:r>
      <w:r>
        <w:fldChar w:fldCharType="separate"/>
      </w:r>
      <w:r>
        <w:t>7</w:t>
      </w:r>
      <w:r>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 xml:space="preserve">1) </w:t>
      </w:r>
      <w:proofErr w:type="gramStart"/>
      <w:r>
        <w:rPr>
          <w:rStyle w:val="Formatvorlage12ptFett"/>
        </w:rPr>
        <w:t>reservoir.dat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proofErr w:type="gramStart"/>
      <w:r>
        <w:t>minlevel</w:t>
      </w:r>
      <w:proofErr w:type="gramEnd"/>
      <w:r>
        <w:tab/>
        <w:t>Initial minimum level in the sub-basin’s reservoir [m]. Value varies because of the sediment accumulation</w:t>
      </w:r>
    </w:p>
    <w:p w:rsidR="00A40BB3" w:rsidRDefault="00A40BB3">
      <w:pPr>
        <w:tabs>
          <w:tab w:val="left" w:pos="2126"/>
        </w:tabs>
        <w:spacing w:line="240" w:lineRule="auto"/>
      </w:pPr>
      <w:proofErr w:type="gramStart"/>
      <w:r>
        <w:t>maxlevel</w:t>
      </w:r>
      <w:proofErr w:type="gramEnd"/>
      <w:r>
        <w:tab/>
      </w:r>
      <w:r>
        <w:tab/>
        <w:t>Maximum water level in the sub-basin’s reservoir [m]</w:t>
      </w:r>
    </w:p>
    <w:p w:rsidR="00A40BB3" w:rsidRDefault="00A40BB3">
      <w:pPr>
        <w:tabs>
          <w:tab w:val="left" w:pos="2126"/>
        </w:tabs>
        <w:spacing w:line="240" w:lineRule="auto"/>
        <w:ind w:left="2124" w:hanging="2124"/>
      </w:pPr>
      <w:proofErr w:type="gramStart"/>
      <w:r>
        <w:t>vol0</w:t>
      </w:r>
      <w:proofErr w:type="gramEnd"/>
      <w:r>
        <w:tab/>
      </w:r>
      <w:r>
        <w:tab/>
        <w:t>Initial volume of the sub-basin’s reservoir [10³ m³]. Value varies because of the sediment accumulation</w:t>
      </w:r>
    </w:p>
    <w:p w:rsidR="00A40BB3" w:rsidRDefault="00A40BB3">
      <w:pPr>
        <w:tabs>
          <w:tab w:val="left" w:pos="2126"/>
        </w:tabs>
        <w:spacing w:line="240" w:lineRule="auto"/>
        <w:ind w:left="2124" w:hanging="2124"/>
      </w:pPr>
      <w:proofErr w:type="gramStart"/>
      <w:r>
        <w:t>storcap</w:t>
      </w:r>
      <w:proofErr w:type="gramEnd"/>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proofErr w:type="gramStart"/>
      <w:r>
        <w:t>damflow</w:t>
      </w:r>
      <w:proofErr w:type="gramEnd"/>
      <w:r>
        <w:tab/>
        <w:t>Target outflow discharge of the sub-basin’s reservoir (90 % reliability) [m³/s]</w:t>
      </w:r>
    </w:p>
    <w:p w:rsidR="00A40BB3" w:rsidRDefault="00A40BB3">
      <w:pPr>
        <w:tabs>
          <w:tab w:val="left" w:pos="2126"/>
        </w:tabs>
        <w:autoSpaceDE w:val="0"/>
        <w:spacing w:line="240" w:lineRule="auto"/>
        <w:ind w:left="2172" w:hanging="2172"/>
        <w:jc w:val="left"/>
      </w:pPr>
      <w:proofErr w:type="gramStart"/>
      <w:r>
        <w:lastRenderedPageBreak/>
        <w:t>damq_frac</w:t>
      </w:r>
      <w:proofErr w:type="gramEnd"/>
      <w:r>
        <w:tab/>
        <w:t>Fraction of Q90 released from the sub-basin’s reservoir in regular years [-]</w:t>
      </w:r>
    </w:p>
    <w:p w:rsidR="00A40BB3" w:rsidRDefault="00A40BB3">
      <w:pPr>
        <w:tabs>
          <w:tab w:val="left" w:pos="2126"/>
        </w:tabs>
        <w:autoSpaceDE w:val="0"/>
        <w:spacing w:line="240" w:lineRule="auto"/>
        <w:ind w:left="2172" w:hanging="2172"/>
        <w:jc w:val="left"/>
      </w:pPr>
      <w:proofErr w:type="gramStart"/>
      <w:r>
        <w:t>withdrawal</w:t>
      </w:r>
      <w:proofErr w:type="gramEnd"/>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proofErr w:type="gramStart"/>
      <w:r>
        <w:t>damyear</w:t>
      </w:r>
      <w:proofErr w:type="gramEnd"/>
      <w:r>
        <w:tab/>
        <w:t>Year of construction of the dam in the sub-basin</w:t>
      </w:r>
    </w:p>
    <w:p w:rsidR="00A40BB3" w:rsidRDefault="00A40BB3">
      <w:pPr>
        <w:tabs>
          <w:tab w:val="left" w:pos="2126"/>
        </w:tabs>
        <w:autoSpaceDE w:val="0"/>
        <w:spacing w:line="240" w:lineRule="auto"/>
        <w:ind w:left="2172" w:hanging="2172"/>
        <w:jc w:val="left"/>
      </w:pPr>
      <w:proofErr w:type="gramStart"/>
      <w:r>
        <w:t>maxdamarea</w:t>
      </w:r>
      <w:proofErr w:type="gramEnd"/>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proofErr w:type="gramStart"/>
      <w:r>
        <w:t>damdead</w:t>
      </w:r>
      <w:proofErr w:type="gramEnd"/>
      <w:r>
        <w:t>.</w:t>
      </w:r>
      <w:r>
        <w:tab/>
      </w:r>
      <w:proofErr w:type="gramStart"/>
      <w:r>
        <w:t>Initial dead volume of the sub-basin’s reservoir [10³ m³].</w:t>
      </w:r>
      <w:proofErr w:type="gramEnd"/>
      <w:r>
        <w:t xml:space="preserve"> Value varies because of the sediment accumulation</w:t>
      </w:r>
    </w:p>
    <w:p w:rsidR="00A40BB3" w:rsidRDefault="00A40BB3">
      <w:pPr>
        <w:tabs>
          <w:tab w:val="left" w:pos="2126"/>
        </w:tabs>
        <w:autoSpaceDE w:val="0"/>
        <w:spacing w:line="240" w:lineRule="auto"/>
        <w:ind w:left="2172" w:hanging="2172"/>
        <w:jc w:val="left"/>
      </w:pPr>
      <w:proofErr w:type="gramStart"/>
      <w:r>
        <w:t>damalert</w:t>
      </w:r>
      <w:proofErr w:type="gramEnd"/>
      <w:r>
        <w:t>.</w:t>
      </w:r>
      <w:r>
        <w:tab/>
      </w:r>
      <w:proofErr w:type="gramStart"/>
      <w:r>
        <w:t>Initial alert volume of the sub-basin’s reservoir [10³ m³].</w:t>
      </w:r>
      <w:proofErr w:type="gramEnd"/>
      <w:r>
        <w:t xml:space="preserve"> Value varies because of the sediment accumulation</w:t>
      </w:r>
    </w:p>
    <w:p w:rsidR="00A40BB3" w:rsidRDefault="00A40BB3">
      <w:pPr>
        <w:tabs>
          <w:tab w:val="left" w:pos="2126"/>
        </w:tabs>
        <w:spacing w:line="240" w:lineRule="auto"/>
        <w:ind w:left="2124" w:hanging="2124"/>
      </w:pPr>
      <w:proofErr w:type="gramStart"/>
      <w:r>
        <w:t>dama</w:t>
      </w:r>
      <w:proofErr w:type="gramEnd"/>
      <w:r>
        <w:t>,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proofErr w:type="gramStart"/>
      <w:r>
        <w:t>qoutlet</w:t>
      </w:r>
      <w:proofErr w:type="gramEnd"/>
      <w:r>
        <w:tab/>
        <w:t>Maximum outflow discharge released through the bottom outlets in the sub-basin’s reservoir [m³/s]</w:t>
      </w:r>
    </w:p>
    <w:p w:rsidR="00A40BB3" w:rsidRDefault="00A40BB3">
      <w:pPr>
        <w:tabs>
          <w:tab w:val="left" w:pos="2126"/>
        </w:tabs>
        <w:spacing w:line="240" w:lineRule="auto"/>
        <w:ind w:left="2124" w:hanging="2124"/>
      </w:pPr>
      <w:proofErr w:type="gramStart"/>
      <w:r>
        <w:t>fvol_bottom</w:t>
      </w:r>
      <w:proofErr w:type="gramEnd"/>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proofErr w:type="gramStart"/>
      <w:r>
        <w:t>fvol_over</w:t>
      </w:r>
      <w:proofErr w:type="gramEnd"/>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proofErr w:type="gramStart"/>
      <w:r>
        <w:t>damc</w:t>
      </w:r>
      <w:proofErr w:type="gramEnd"/>
      <w:r>
        <w:t>,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proofErr w:type="gramStart"/>
      <w:r>
        <w:t>elevbottom</w:t>
      </w:r>
      <w:proofErr w:type="gramEnd"/>
      <w:r>
        <w:tab/>
      </w:r>
      <w:r>
        <w:tab/>
        <w:t>bottom outlet elevation of the sub-basin's reservoir [m]</w:t>
      </w:r>
    </w:p>
    <w:p w:rsidR="00A40BB3" w:rsidRDefault="00A40BB3">
      <w:pPr>
        <w:pStyle w:val="KleinerAbstand"/>
        <w:tabs>
          <w:tab w:val="left" w:pos="2126"/>
        </w:tabs>
      </w:pPr>
    </w:p>
    <w:p w:rsidR="00A40BB3" w:rsidRDefault="00A40BB3">
      <w:proofErr w:type="gramStart"/>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w:t>
      </w:r>
      <w:proofErr w:type="gramEnd"/>
      <w:r>
        <w:t xml:space="preserve">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 xml:space="preserve">2) </w:t>
      </w:r>
      <w:proofErr w:type="gramStart"/>
      <w:r>
        <w:rPr>
          <w:rStyle w:val="Formatvorlage12ptFett"/>
        </w:rPr>
        <w:t>lateral_inflow.dat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proofErr w:type="gramStart"/>
      <w:r>
        <w:lastRenderedPageBreak/>
        <w:t>Reservoir_down</w:t>
      </w:r>
      <w:r>
        <w:tab/>
        <w:t>Map-ID of sub-basin with an outlet reservoir that receives lateral inflow coming from another sub-basin.</w:t>
      </w:r>
      <w:proofErr w:type="gramEnd"/>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 xml:space="preserve">3) </w:t>
      </w:r>
      <w:proofErr w:type="gramStart"/>
      <w:r>
        <w:rPr>
          <w:rStyle w:val="Formatvorlage12ptFett"/>
        </w:rPr>
        <w:t>operat_rule.dat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dayexplot</w:t>
      </w:r>
      <w:proofErr w:type="gramEnd"/>
      <w:r>
        <w:tab/>
        <w:t>Days of change in exploitation regime in the sub-basin's reservoir [-]. Four days of the year have to be provided</w:t>
      </w:r>
    </w:p>
    <w:p w:rsidR="00A40BB3" w:rsidRDefault="00A40BB3">
      <w:pPr>
        <w:spacing w:line="240" w:lineRule="auto"/>
        <w:ind w:left="2172" w:hanging="2172"/>
      </w:pPr>
      <w:proofErr w:type="gramStart"/>
      <w:r>
        <w:t>damq_frac_season</w:t>
      </w:r>
      <w:proofErr w:type="gramEnd"/>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 xml:space="preserve">4) </w:t>
      </w:r>
      <w:proofErr w:type="gramStart"/>
      <w:r>
        <w:rPr>
          <w:rStyle w:val="Formatvorlage12ptFett"/>
        </w:rPr>
        <w:t>operat_bottom.dat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operat_start</w:t>
      </w:r>
      <w:proofErr w:type="gramEnd"/>
      <w:r>
        <w:tab/>
        <w:t>Target day of year to open the bottom outlets [-]</w:t>
      </w:r>
    </w:p>
    <w:p w:rsidR="00A40BB3" w:rsidRDefault="00A40BB3">
      <w:pPr>
        <w:spacing w:line="240" w:lineRule="auto"/>
        <w:ind w:left="2172" w:hanging="2172"/>
      </w:pPr>
      <w:proofErr w:type="gramStart"/>
      <w:r>
        <w:t>operat_stop</w:t>
      </w:r>
      <w:proofErr w:type="gramEnd"/>
      <w:r>
        <w:tab/>
        <w:t>Target day of year to close the bottom outlets [-]</w:t>
      </w:r>
    </w:p>
    <w:p w:rsidR="00A40BB3" w:rsidRDefault="00A40BB3">
      <w:pPr>
        <w:spacing w:line="240" w:lineRule="auto"/>
        <w:ind w:left="2172" w:hanging="2172"/>
      </w:pPr>
      <w:proofErr w:type="gramStart"/>
      <w:r>
        <w:t>operat_elev</w:t>
      </w:r>
      <w:proofErr w:type="gramEnd"/>
      <w:r>
        <w:t xml:space="preserve">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w:t>
      </w:r>
      <w:r>
        <w:lastRenderedPageBreak/>
        <w:t>(due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 xml:space="preserve">5) </w:t>
      </w:r>
      <w:proofErr w:type="gramStart"/>
      <w:r>
        <w:rPr>
          <w:rStyle w:val="Formatvorlage12ptFett"/>
        </w:rPr>
        <w:t>cav.dat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 xml:space="preserve">6) </w:t>
      </w:r>
      <w:proofErr w:type="gramStart"/>
      <w:r>
        <w:rPr>
          <w:rStyle w:val="Formatvorlage12ptFett"/>
        </w:rPr>
        <w:t>intake</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proofErr w:type="gramStart"/>
      <w:r>
        <w:t>r_intake</w:t>
      </w:r>
      <w:proofErr w:type="gramEnd"/>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w:t>
      </w:r>
      <w:proofErr w:type="gramStart"/>
      <w:r>
        <w:t>of 0.015 m³/s</w:t>
      </w:r>
      <w:proofErr w:type="gramEnd"/>
      <w:r>
        <w:t xml:space="preserve">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w:t>
      </w:r>
      <w:r>
        <w:lastRenderedPageBreak/>
        <w:t>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 xml:space="preserve">7) </w:t>
      </w:r>
      <w:proofErr w:type="gramStart"/>
      <w:r>
        <w:rPr>
          <w:rStyle w:val="Formatvorlage12ptFett"/>
        </w:rPr>
        <w:t>hydraul_param.dat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 xml:space="preserve">.s,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w:t>
      </w:r>
      <w:proofErr w:type="gramStart"/>
      <w:r>
        <w:t>otherwise</w:t>
      </w:r>
      <w:proofErr w:type="gramEnd"/>
      <w:r>
        <w:t xml:space="preserve"> an error message occurs. Sub-basins without outlet reservoirs or those without hydraulic data must not be entered in the file.</w:t>
      </w:r>
    </w:p>
    <w:p w:rsidR="00A40BB3" w:rsidRDefault="00A40BB3"/>
    <w:p w:rsidR="00A40BB3" w:rsidRDefault="00A40BB3">
      <w:r>
        <w:rPr>
          <w:rStyle w:val="Formatvorlage12ptFett"/>
        </w:rPr>
        <w:t xml:space="preserve">8) </w:t>
      </w:r>
      <w:proofErr w:type="gramStart"/>
      <w:r>
        <w:rPr>
          <w:rStyle w:val="Formatvorlage12ptFett"/>
        </w:rPr>
        <w:t>sed.dat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dry_dens</w:t>
      </w:r>
      <w:proofErr w:type="gramEnd"/>
      <w:r>
        <w:tab/>
        <w:t>Dry bulk density of the sediment deposited in the subbasin's reservoir [ton/m³]</w:t>
      </w:r>
    </w:p>
    <w:p w:rsidR="00A40BB3" w:rsidRDefault="00A40BB3">
      <w:pPr>
        <w:spacing w:line="240" w:lineRule="auto"/>
        <w:ind w:left="2172" w:hanging="2172"/>
      </w:pPr>
      <w:proofErr w:type="gramStart"/>
      <w:r>
        <w:t>factor_actlay</w:t>
      </w:r>
      <w:proofErr w:type="gramEnd"/>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 xml:space="preserve">9) </w:t>
      </w:r>
      <w:proofErr w:type="gramStart"/>
      <w:r>
        <w:rPr>
          <w:rStyle w:val="Formatvorlage12ptFett"/>
        </w:rPr>
        <w:t>cross_sec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x-axis</w:t>
      </w:r>
      <w:proofErr w:type="gramEnd"/>
      <w:r>
        <w:tab/>
        <w:t>Values at the x-axis for each point of the cross section in the sub-basin’s reservoir (from left to right, view from upstream side) [m]</w:t>
      </w:r>
    </w:p>
    <w:p w:rsidR="00A40BB3" w:rsidRDefault="00A40BB3">
      <w:pPr>
        <w:spacing w:line="240" w:lineRule="auto"/>
        <w:ind w:left="2124" w:hanging="2124"/>
      </w:pPr>
      <w:proofErr w:type="gramStart"/>
      <w:r>
        <w:lastRenderedPageBreak/>
        <w:t>y-axis</w:t>
      </w:r>
      <w:proofErr w:type="gramEnd"/>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w:t>
      </w:r>
      <w:proofErr w:type="gramStart"/>
      <w:r>
        <w:t>after the value at the x-axis for a same point at the cross section</w:t>
      </w:r>
      <w:proofErr w:type="gramEnd"/>
      <w:r>
        <w:t xml:space="preserve">.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 xml:space="preserve">10) </w:t>
      </w:r>
      <w:proofErr w:type="gramStart"/>
      <w:r>
        <w:rPr>
          <w:rStyle w:val="Formatvorlage12ptFett"/>
        </w:rPr>
        <w:t>original_sec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y_original</w:t>
      </w:r>
      <w:proofErr w:type="gramEnd"/>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w:t>
      </w:r>
      <w:proofErr w:type="gramStart"/>
      <w:r>
        <w:t xml:space="preserve">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w:t>
      </w:r>
      <w:proofErr w:type="gramEnd"/>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 xml:space="preserve">11) </w:t>
      </w:r>
      <w:proofErr w:type="gramStart"/>
      <w:r>
        <w:rPr>
          <w:rStyle w:val="Formatvorlage12ptFett"/>
        </w:rPr>
        <w:t>sizedist</w:t>
      </w:r>
      <w:proofErr w:type="gramEnd"/>
      <w:r>
        <w:rPr>
          <w:rStyle w:val="Formatvorlage12ptFett"/>
        </w:rPr>
        <w: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proofErr w:type="gramStart"/>
      <w:r>
        <w:lastRenderedPageBreak/>
        <w:t>y_original</w:t>
      </w:r>
      <w:proofErr w:type="gramEnd"/>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 xml:space="preserve">12) </w:t>
      </w:r>
      <w:proofErr w:type="gramStart"/>
      <w:r>
        <w:rPr>
          <w:rStyle w:val="Formatvorlage12ptFett"/>
        </w:rPr>
        <w:t>main_channel.dat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 xml:space="preserve">13) </w:t>
      </w:r>
      <w:proofErr w:type="gramStart"/>
      <w:r>
        <w:rPr>
          <w:rStyle w:val="Formatvorlage12ptFett"/>
        </w:rPr>
        <w:t>lake.dat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proofErr w:type="gramStart"/>
      <w:r>
        <w:t>maxlake0</w:t>
      </w:r>
      <w:proofErr w:type="gramEnd"/>
      <w:r>
        <w:tab/>
      </w:r>
      <w:r>
        <w:tab/>
      </w:r>
      <w:r>
        <w:tab/>
        <w:t>Upper limit of reservoir size class in terms of volume [m³]</w:t>
      </w:r>
    </w:p>
    <w:p w:rsidR="00A40BB3" w:rsidRDefault="00A40BB3">
      <w:pPr>
        <w:tabs>
          <w:tab w:val="left" w:pos="2126"/>
        </w:tabs>
        <w:autoSpaceDE w:val="0"/>
        <w:spacing w:line="240" w:lineRule="auto"/>
        <w:ind w:left="2835" w:hanging="2835"/>
        <w:jc w:val="left"/>
      </w:pPr>
      <w:proofErr w:type="gramStart"/>
      <w:r>
        <w:lastRenderedPageBreak/>
        <w:t>lake_vol0_factor</w:t>
      </w:r>
      <w:proofErr w:type="gramEnd"/>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proofErr w:type="gramStart"/>
      <w:r>
        <w:t>lake_change</w:t>
      </w:r>
      <w:proofErr w:type="gramEnd"/>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w:t>
      </w:r>
      <w:proofErr w:type="gramStart"/>
      <w:r>
        <w:t>.(</w:t>
      </w:r>
      <w:proofErr w:type="gramEnd"/>
      <w:r>
        <w:t>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 xml:space="preserve">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w:t>
      </w:r>
      <w:proofErr w:type="gramStart"/>
      <w:r>
        <w:t>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roofErr w:type="gramEnd"/>
    </w:p>
    <w:p w:rsidR="00A40BB3" w:rsidRDefault="00A40BB3"/>
    <w:p w:rsidR="00A40BB3" w:rsidRPr="009146C8" w:rsidRDefault="00A40BB3">
      <w:pPr>
        <w:rPr>
          <w:b/>
        </w:rPr>
      </w:pPr>
      <w:r>
        <w:rPr>
          <w:rStyle w:val="Formatvorlage12ptFett"/>
        </w:rPr>
        <w:t xml:space="preserve">14) </w:t>
      </w:r>
      <w:proofErr w:type="gramStart"/>
      <w:r>
        <w:rPr>
          <w:rStyle w:val="Formatvorlage12ptFett"/>
        </w:rPr>
        <w:t>lake_maxvol.dat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15) </w:t>
      </w:r>
      <w:proofErr w:type="gramStart"/>
      <w:r>
        <w:rPr>
          <w:rStyle w:val="Formatvorlage12ptFett"/>
        </w:rPr>
        <w:t>lake_year.dat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proofErr w:type="gramStart"/>
      <w:r>
        <w:t>subasin-ID</w:t>
      </w:r>
      <w:proofErr w:type="gramEnd"/>
      <w:r>
        <w:tab/>
      </w:r>
      <w:r>
        <w:tab/>
        <w:t>Map-ID of sub-basin</w:t>
      </w:r>
    </w:p>
    <w:p w:rsidR="00A40BB3" w:rsidRDefault="00A40BB3">
      <w:pPr>
        <w:tabs>
          <w:tab w:val="left" w:pos="2126"/>
        </w:tabs>
        <w:autoSpaceDE w:val="0"/>
        <w:spacing w:line="240" w:lineRule="auto"/>
        <w:ind w:left="2172" w:hanging="2172"/>
        <w:jc w:val="left"/>
      </w:pPr>
      <w:proofErr w:type="gramStart"/>
      <w:r>
        <w:lastRenderedPageBreak/>
        <w:t>acudfloatyear</w:t>
      </w:r>
      <w:proofErr w:type="gramEnd"/>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16) </w:t>
      </w:r>
      <w:proofErr w:type="gramStart"/>
      <w:r>
        <w:rPr>
          <w:rStyle w:val="Formatvorlage12ptFett"/>
        </w:rPr>
        <w:t>lake_number.dat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acud</w:t>
      </w:r>
      <w:proofErr w:type="gramEnd"/>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17) </w:t>
      </w:r>
      <w:proofErr w:type="gramStart"/>
      <w:r>
        <w:rPr>
          <w:rStyle w:val="Formatvorlage12ptFett"/>
        </w:rPr>
        <w:t>lake_frarea.dat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t>Input of climate data</w:t>
      </w:r>
    </w:p>
    <w:p w:rsidR="00A40BB3" w:rsidRDefault="00A40BB3">
      <w:r>
        <w:t>The WASA model requires time series with a temporal resolution of one hour or one day for precipitation, short wave radiation, humidity and temperature. The input files are located in the folder Input</w:t>
      </w:r>
      <w:proofErr w:type="gramStart"/>
      <w:r>
        <w:t>\[</w:t>
      </w:r>
      <w:proofErr w:type="gramEnd"/>
      <w:r>
        <w:t>case_study]\Time_series and are summarised below.</w:t>
      </w:r>
    </w:p>
    <w:p w:rsidR="00A40BB3" w:rsidRDefault="00A40BB3">
      <w:pPr>
        <w:pStyle w:val="KleinerAbstand"/>
      </w:pPr>
    </w:p>
    <w:p w:rsidR="00A40BB3" w:rsidRDefault="00A40BB3">
      <w:r>
        <w:rPr>
          <w:b/>
          <w:u w:val="single"/>
        </w:rPr>
        <w:lastRenderedPageBreak/>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Ref118000982"/>
      <w:bookmarkStart w:id="41" w:name="__RefHeading__51_804869012"/>
      <w:bookmarkEnd w:id="39"/>
      <w:bookmarkEnd w:id="41"/>
      <w:r>
        <w:t xml:space="preserve">Output </w:t>
      </w:r>
      <w:bookmarkEnd w:id="40"/>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lastRenderedPageBreak/>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proofErr w:type="gramStart"/>
      <w:r>
        <w:t>year</w:t>
      </w:r>
      <w:proofErr w:type="gramEnd"/>
      <w:r>
        <w:tab/>
      </w:r>
      <w:r>
        <w:tab/>
        <w:t>year of simulation</w:t>
      </w:r>
    </w:p>
    <w:p w:rsidR="00A40BB3" w:rsidRDefault="00A40BB3">
      <w:pPr>
        <w:tabs>
          <w:tab w:val="left" w:pos="1464"/>
        </w:tabs>
        <w:spacing w:line="240" w:lineRule="auto"/>
      </w:pPr>
      <w:proofErr w:type="gramStart"/>
      <w:r>
        <w:t>day</w:t>
      </w:r>
      <w:proofErr w:type="gramEnd"/>
      <w:r>
        <w:tab/>
      </w:r>
      <w:r>
        <w:tab/>
        <w:t>day of current year of simulation</w:t>
      </w:r>
    </w:p>
    <w:p w:rsidR="00A40BB3" w:rsidRDefault="00A40BB3">
      <w:pPr>
        <w:tabs>
          <w:tab w:val="left" w:pos="1464"/>
        </w:tabs>
        <w:spacing w:line="240" w:lineRule="auto"/>
      </w:pPr>
      <w:r>
        <w:t>[</w:t>
      </w:r>
      <w:proofErr w:type="gramStart"/>
      <w:r>
        <w:t>variable</w:t>
      </w:r>
      <w:proofErr w:type="gramEnd"/>
      <w:r>
        <w:t>]</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 xml:space="preserve">These files are written at the end of each simulation year, thus allowing recommencing an aborted WASA run starting from the last simulation timestep. Beware: all other output files are overwritten in this case. For file structure, see section “Input files”. </w:t>
      </w:r>
      <w:proofErr w:type="gramStart"/>
      <w:r>
        <w:t>storage.stats</w:t>
      </w:r>
      <w:proofErr w:type="gramEnd"/>
      <w:r>
        <w:t xml:space="preserve">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lastRenderedPageBreak/>
        <w:t>Output of the river module</w:t>
      </w:r>
    </w:p>
    <w:p w:rsidR="00A40BB3" w:rsidRDefault="00A40BB3">
      <w:r>
        <w:t xml:space="preserve">The river routine calculates the water and sediment discharge in each river stretch. Currently, the output comprises the water discharge and storage values for each </w:t>
      </w:r>
      <w:proofErr w:type="gramStart"/>
      <w:r>
        <w:t>timestep,</w:t>
      </w:r>
      <w:proofErr w:type="gramEnd"/>
      <w:r>
        <w:t xml:space="preserve">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w:t>
      </w:r>
      <w:proofErr w:type="gramStart"/>
      <w:r>
        <w:t>hours</w:t>
      </w:r>
      <w:proofErr w:type="gramEnd"/>
      <w:r>
        <w:t>.</w:t>
      </w:r>
    </w:p>
    <w:p w:rsidR="00A40BB3" w:rsidRDefault="00A40BB3">
      <w:pPr>
        <w:pStyle w:val="Formatvorlageberschrift212ptNichtKursiv"/>
      </w:pPr>
      <w:bookmarkStart w:id="46" w:name="__RefHeading__57_804869012"/>
      <w:bookmarkStart w:id="47" w:name="__RefHeading__40_1995814553"/>
      <w:bookmarkEnd w:id="46"/>
      <w:bookmarkEnd w:id="47"/>
      <w:r>
        <w:t>Output of the reservoir module</w:t>
      </w:r>
    </w:p>
    <w:p w:rsidR="00A40BB3" w:rsidRDefault="00A40BB3">
      <w:pPr>
        <w:tabs>
          <w:tab w:val="left" w:pos="1464"/>
        </w:tabs>
      </w:pPr>
      <w:r>
        <w:t xml:space="preserve">The reservoir module simulates the water and sediment transport through the reservoirs located in the study area. Currently, the output comprises results on water balance, hydraulic calculations, </w:t>
      </w:r>
      <w:proofErr w:type="gramStart"/>
      <w:r>
        <w:t>sediment</w:t>
      </w:r>
      <w:proofErr w:type="gramEnd"/>
      <w:r>
        <w:t xml:space="preserve">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lastRenderedPageBreak/>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inflow</w:t>
      </w:r>
      <w:proofErr w:type="gramEnd"/>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proofErr w:type="gramStart"/>
      <w:r>
        <w:t>intake</w:t>
      </w:r>
      <w:proofErr w:type="gramEnd"/>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proofErr w:type="gramStart"/>
      <w:r>
        <w:t>qbottom</w:t>
      </w:r>
      <w:proofErr w:type="gramEnd"/>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proofErr w:type="gramStart"/>
      <w:r>
        <w:t>overflow</w:t>
      </w:r>
      <w:proofErr w:type="gramEnd"/>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qout</w:t>
      </w:r>
      <w:proofErr w:type="gramEnd"/>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elevation</w:t>
      </w:r>
      <w:proofErr w:type="gramEnd"/>
      <w:r>
        <w:tab/>
      </w:r>
      <w:r>
        <w:tab/>
        <w:t>Reservoir level in the sub-basin's reservoir [m]</w:t>
      </w:r>
    </w:p>
    <w:p w:rsidR="00A40BB3" w:rsidRDefault="00A40BB3">
      <w:pPr>
        <w:pStyle w:val="Fuzeile"/>
        <w:tabs>
          <w:tab w:val="clear" w:pos="4536"/>
          <w:tab w:val="clear" w:pos="9072"/>
          <w:tab w:val="left" w:pos="2126"/>
        </w:tabs>
        <w:spacing w:line="240" w:lineRule="auto"/>
      </w:pPr>
      <w:proofErr w:type="gramStart"/>
      <w:r>
        <w:t>area</w:t>
      </w:r>
      <w:proofErr w:type="gramEnd"/>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proofErr w:type="gramStart"/>
      <w:r>
        <w:t>volume</w:t>
      </w:r>
      <w:proofErr w:type="gramEnd"/>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proofErr w:type="gramStart"/>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w:t>
      </w:r>
      <w:proofErr w:type="gramEnd"/>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 </w:t>
      </w:r>
      <w:proofErr w:type="gramStart"/>
      <w:r>
        <w:rPr>
          <w:b/>
        </w:rPr>
        <w:t>res</w:t>
      </w:r>
      <w:proofErr w:type="gramEnd"/>
      <w:r>
        <w:rPr>
          <w:b/>
        </w:rPr>
        <w:t>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deadvol</w:t>
      </w:r>
      <w:proofErr w:type="gramEnd"/>
      <w:r>
        <w:tab/>
        <w:t>Dead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alertvol</w:t>
      </w:r>
      <w:proofErr w:type="gramEnd"/>
      <w:r>
        <w:tab/>
        <w:t>Alert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storvap</w:t>
      </w:r>
      <w:proofErr w:type="gramEnd"/>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xml:space="preserve">, and </w:t>
      </w:r>
      <w:proofErr w:type="gramStart"/>
      <w:r>
        <w:t>a</w:t>
      </w:r>
      <w:proofErr w:type="gramEnd"/>
      <w:r>
        <w:t xml:space="preserve">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3) </w:t>
      </w:r>
      <w:proofErr w:type="gramStart"/>
      <w:r>
        <w:rPr>
          <w:b/>
        </w:rPr>
        <w:t>res</w:t>
      </w:r>
      <w:proofErr w:type="gramEnd"/>
      <w:r>
        <w:rPr>
          <w:b/>
        </w:rPr>
        <w:t>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4) </w:t>
      </w:r>
      <w:proofErr w:type="gramStart"/>
      <w:r>
        <w:rPr>
          <w:b/>
        </w:rPr>
        <w:t>res</w:t>
      </w:r>
      <w:proofErr w:type="gramEnd"/>
      <w:r>
        <w:rPr>
          <w:b/>
        </w:rPr>
        <w:t>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lastRenderedPageBreak/>
        <w:t>section-ID</w:t>
      </w:r>
      <w:proofErr w:type="gramEnd"/>
      <w:r>
        <w:tab/>
        <w:t>Map-ID of cross-section in the sub-basin's reservoir</w:t>
      </w:r>
    </w:p>
    <w:p w:rsidR="00A40BB3" w:rsidRDefault="00A40BB3">
      <w:pPr>
        <w:spacing w:line="240" w:lineRule="auto"/>
        <w:ind w:left="2124" w:hanging="2124"/>
      </w:pPr>
      <w:proofErr w:type="gramStart"/>
      <w:r>
        <w:t>depth_sec</w:t>
      </w:r>
      <w:proofErr w:type="gramEnd"/>
      <w:r>
        <w:tab/>
        <w:t>Water depth of each cross section in the sub-basin's reservoir [m]</w:t>
      </w:r>
    </w:p>
    <w:p w:rsidR="00A40BB3" w:rsidRDefault="00A40BB3">
      <w:pPr>
        <w:spacing w:line="240" w:lineRule="auto"/>
        <w:ind w:left="2124" w:hanging="2124"/>
      </w:pPr>
      <w:proofErr w:type="gramStart"/>
      <w:r>
        <w:t>watelev_sec</w:t>
      </w:r>
      <w:proofErr w:type="gramEnd"/>
      <w:r>
        <w:tab/>
        <w:t>Water elevation of each cross section in the sub-basin's reservoir [m]</w:t>
      </w:r>
    </w:p>
    <w:p w:rsidR="00A40BB3" w:rsidRDefault="00A40BB3">
      <w:pPr>
        <w:pStyle w:val="Fuzeile"/>
        <w:tabs>
          <w:tab w:val="clear" w:pos="4536"/>
          <w:tab w:val="clear" w:pos="9072"/>
        </w:tabs>
        <w:spacing w:line="240" w:lineRule="auto"/>
      </w:pPr>
      <w:proofErr w:type="gramStart"/>
      <w:r>
        <w:t>area_sec</w:t>
      </w:r>
      <w:proofErr w:type="gramEnd"/>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proofErr w:type="gramStart"/>
      <w:r>
        <w:t>topwidth_sec</w:t>
      </w:r>
      <w:proofErr w:type="gramEnd"/>
      <w:r>
        <w:tab/>
      </w:r>
      <w:r>
        <w:tab/>
        <w:t>Top width of each cross section in the sub-basin's reservoir [m]</w:t>
      </w:r>
    </w:p>
    <w:p w:rsidR="00A40BB3" w:rsidRDefault="00A40BB3">
      <w:pPr>
        <w:spacing w:line="240" w:lineRule="auto"/>
        <w:jc w:val="left"/>
      </w:pPr>
      <w:proofErr w:type="gramStart"/>
      <w:r>
        <w:t>energslope_sec</w:t>
      </w:r>
      <w:proofErr w:type="gramEnd"/>
      <w:r>
        <w:tab/>
      </w:r>
      <w:r>
        <w:tab/>
        <w:t>Slope of energy-grade line of each cross section in the sub-basin's reservoir [-]</w:t>
      </w:r>
    </w:p>
    <w:p w:rsidR="00A40BB3" w:rsidRDefault="00A40BB3">
      <w:pPr>
        <w:spacing w:line="240" w:lineRule="auto"/>
        <w:jc w:val="left"/>
      </w:pPr>
      <w:proofErr w:type="gramStart"/>
      <w:r>
        <w:t>hydrad_sec</w:t>
      </w:r>
      <w:proofErr w:type="gramEnd"/>
      <w:r>
        <w:tab/>
      </w:r>
      <w:r>
        <w:tab/>
        <w:t>Hydraulic radius of each cross section in the sub-basin's reservoir [m]</w:t>
      </w:r>
    </w:p>
    <w:p w:rsidR="00A40BB3" w:rsidRDefault="00A40BB3">
      <w:pPr>
        <w:spacing w:line="240" w:lineRule="auto"/>
        <w:jc w:val="left"/>
      </w:pPr>
      <w:proofErr w:type="gramStart"/>
      <w:r>
        <w:t>meanvel_sec</w:t>
      </w:r>
      <w:proofErr w:type="gramEnd"/>
      <w:r>
        <w:tab/>
      </w:r>
      <w:r>
        <w:tab/>
        <w:t>Mean velocity of each cross section in the sub-basin's reservoir [m/s]</w:t>
      </w:r>
    </w:p>
    <w:p w:rsidR="00A40BB3" w:rsidRDefault="00A40BB3">
      <w:pPr>
        <w:spacing w:line="240" w:lineRule="auto"/>
        <w:jc w:val="left"/>
      </w:pPr>
      <w:proofErr w:type="gramStart"/>
      <w:r>
        <w:t>discharge_sec</w:t>
      </w:r>
      <w:proofErr w:type="gramEnd"/>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proofErr w:type="gramStart"/>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roofErr w:type="gramEnd"/>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points</w:t>
      </w:r>
      <w:proofErr w:type="gramEnd"/>
      <w:r>
        <w:tab/>
        <w:t>Number of points at the cross section in the sub-basin's reservoir</w:t>
      </w:r>
    </w:p>
    <w:p w:rsidR="00A40BB3" w:rsidRDefault="00A40BB3">
      <w:pPr>
        <w:spacing w:line="240" w:lineRule="auto"/>
        <w:ind w:left="2124" w:hanging="2124"/>
      </w:pPr>
      <w:proofErr w:type="gramStart"/>
      <w:r>
        <w:t>y-axis</w:t>
      </w:r>
      <w:proofErr w:type="gramEnd"/>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6) </w:t>
      </w:r>
      <w:proofErr w:type="gramStart"/>
      <w:r>
        <w:rPr>
          <w:b/>
        </w:rPr>
        <w:t>res</w:t>
      </w:r>
      <w:proofErr w:type="gramEnd"/>
      <w:r>
        <w:rPr>
          <w:b/>
        </w:rPr>
        <w:t>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sed_input</w:t>
      </w:r>
      <w:proofErr w:type="gramEnd"/>
      <w:r>
        <w:tab/>
        <w:t>Sediment inflow discharges into the sub-basin's reservoir [ton/timestep]</w:t>
      </w:r>
    </w:p>
    <w:p w:rsidR="00A40BB3" w:rsidRDefault="00A40BB3">
      <w:pPr>
        <w:spacing w:line="240" w:lineRule="auto"/>
        <w:ind w:left="2124" w:hanging="2124"/>
      </w:pPr>
      <w:proofErr w:type="gramStart"/>
      <w:r>
        <w:t>sed_output</w:t>
      </w:r>
      <w:proofErr w:type="gramEnd"/>
      <w:r>
        <w:tab/>
        <w:t>Sediment outflow discharges out the sub-basin's reservoir [ton/timestep]</w:t>
      </w:r>
    </w:p>
    <w:p w:rsidR="00A40BB3" w:rsidRDefault="00A40BB3">
      <w:pPr>
        <w:pStyle w:val="Fuzeile"/>
        <w:tabs>
          <w:tab w:val="clear" w:pos="4536"/>
          <w:tab w:val="clear" w:pos="9072"/>
        </w:tabs>
        <w:spacing w:line="240" w:lineRule="auto"/>
      </w:pPr>
      <w:proofErr w:type="gramStart"/>
      <w:r>
        <w:t>sedimentation</w:t>
      </w:r>
      <w:proofErr w:type="gramEnd"/>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proofErr w:type="gramStart"/>
      <w:r>
        <w:t>cum_sedimentation</w:t>
      </w:r>
      <w:proofErr w:type="gramEnd"/>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w:t>
      </w:r>
      <w:r>
        <w:lastRenderedPageBreak/>
        <w:t xml:space="preserve">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7) </w:t>
      </w:r>
      <w:proofErr w:type="gramStart"/>
      <w:r>
        <w:rPr>
          <w:b/>
        </w:rPr>
        <w:t>res</w:t>
      </w:r>
      <w:proofErr w:type="gramEnd"/>
      <w:r>
        <w:rPr>
          <w:b/>
        </w:rPr>
        <w:t>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sections</w:t>
      </w:r>
      <w:proofErr w:type="gramEnd"/>
      <w:r>
        <w:tab/>
        <w:t>Number of cross sections in the sub-basin's reservoir</w:t>
      </w:r>
    </w:p>
    <w:p w:rsidR="00A40BB3" w:rsidRDefault="00A40BB3">
      <w:pPr>
        <w:spacing w:line="240" w:lineRule="auto"/>
        <w:ind w:left="2124" w:hanging="2124"/>
      </w:pPr>
      <w:proofErr w:type="gramStart"/>
      <w:r>
        <w:t>minelev_sec</w:t>
      </w:r>
      <w:proofErr w:type="gramEnd"/>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8) </w:t>
      </w:r>
      <w:proofErr w:type="gramStart"/>
      <w:r>
        <w:rPr>
          <w:b/>
        </w:rPr>
        <w:t>res</w:t>
      </w:r>
      <w:proofErr w:type="gramEnd"/>
      <w:r>
        <w:rPr>
          <w:b/>
        </w:rPr>
        <w:t>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sedcomp_outflow</w:t>
      </w:r>
      <w:proofErr w:type="gramEnd"/>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9) </w:t>
      </w:r>
      <w:proofErr w:type="gramStart"/>
      <w:r>
        <w:rPr>
          <w:b/>
        </w:rPr>
        <w:t>lake</w:t>
      </w:r>
      <w:proofErr w:type="gramEnd"/>
      <w:r>
        <w:rPr>
          <w:b/>
        </w:rPr>
        <w:t>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inflow_r</w:t>
      </w:r>
      <w:proofErr w:type="gramEnd"/>
      <w:r>
        <w:tab/>
      </w:r>
      <w:r>
        <w:rPr>
          <w:szCs w:val="22"/>
        </w:rPr>
        <w:t xml:space="preserve">Water inflow discharges into the reservoir size classes </w:t>
      </w:r>
      <w:r>
        <w:t>[m³/timestep]</w:t>
      </w:r>
      <w:r>
        <w:rPr>
          <w:szCs w:val="22"/>
        </w:rPr>
        <w:t>.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lastRenderedPageBreak/>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17) </w:t>
      </w:r>
      <w:proofErr w:type="gramStart"/>
      <w:r>
        <w:rPr>
          <w:b/>
        </w:rPr>
        <w:t>lake</w:t>
      </w:r>
      <w:proofErr w:type="gramEnd"/>
      <w:r>
        <w:rPr>
          <w:b/>
        </w:rPr>
        <w:t>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totallakeinflow</w:t>
      </w:r>
      <w:proofErr w:type="gramEnd"/>
      <w:r>
        <w:tab/>
        <w:t>Total water inflow discharge into all upstream reservoirs of the catchment [m³/timestep]</w:t>
      </w:r>
    </w:p>
    <w:p w:rsidR="00A40BB3" w:rsidRDefault="00A40BB3">
      <w:pPr>
        <w:spacing w:line="240" w:lineRule="auto"/>
        <w:ind w:left="2124" w:hanging="2124"/>
      </w:pPr>
      <w:proofErr w:type="gramStart"/>
      <w:r>
        <w:t>totallakeoutflow</w:t>
      </w:r>
      <w:proofErr w:type="gramEnd"/>
      <w:r>
        <w:tab/>
        <w:t>Total water outflow discharge from all upstream reservoirs of the catchment [m³/timestep]</w:t>
      </w:r>
    </w:p>
    <w:p w:rsidR="00A40BB3" w:rsidRDefault="00A40BB3">
      <w:pPr>
        <w:spacing w:line="240" w:lineRule="auto"/>
        <w:ind w:left="2124" w:hanging="2124"/>
      </w:pPr>
      <w:proofErr w:type="gramStart"/>
      <w:r>
        <w:t>totallakeprecip</w:t>
      </w:r>
      <w:proofErr w:type="gramEnd"/>
      <w:r>
        <w:tab/>
        <w:t>Total rainfall over all upstream reservoirs of the catchment [m³/timestep]</w:t>
      </w:r>
    </w:p>
    <w:p w:rsidR="00A40BB3" w:rsidRDefault="00A40BB3">
      <w:pPr>
        <w:spacing w:line="240" w:lineRule="auto"/>
        <w:ind w:left="2124" w:hanging="2124"/>
      </w:pPr>
      <w:proofErr w:type="gramStart"/>
      <w:r>
        <w:t>totallakeevap</w:t>
      </w:r>
      <w:proofErr w:type="gramEnd"/>
      <w:r>
        <w:tab/>
        <w:t>Total evaporation from all upstream reservoirs of the catchment [m³/timestep]</w:t>
      </w:r>
    </w:p>
    <w:p w:rsidR="00A40BB3" w:rsidRDefault="00A40BB3">
      <w:pPr>
        <w:spacing w:line="240" w:lineRule="auto"/>
        <w:ind w:left="2124" w:hanging="2124"/>
      </w:pPr>
      <w:proofErr w:type="gramStart"/>
      <w:r>
        <w:t>lakevol</w:t>
      </w:r>
      <w:proofErr w:type="gramEnd"/>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18) </w:t>
      </w:r>
      <w:proofErr w:type="gramStart"/>
      <w:r>
        <w:rPr>
          <w:b/>
        </w:rPr>
        <w:t>lake</w:t>
      </w:r>
      <w:proofErr w:type="gramEnd"/>
      <w:r>
        <w:rPr>
          <w:b/>
        </w:rPr>
        <w:t>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totalsedinflow</w:t>
      </w:r>
      <w:proofErr w:type="gramEnd"/>
      <w:r>
        <w:tab/>
        <w:t>Total sediment inflow discharge into all upstream reservoirs of the catchment [ton/timestep]</w:t>
      </w:r>
    </w:p>
    <w:p w:rsidR="00A40BB3" w:rsidRDefault="00A40BB3">
      <w:pPr>
        <w:spacing w:line="240" w:lineRule="auto"/>
        <w:ind w:left="2124" w:hanging="2124"/>
      </w:pPr>
      <w:proofErr w:type="gramStart"/>
      <w:r>
        <w:t>totalsedoutflow</w:t>
      </w:r>
      <w:proofErr w:type="gramEnd"/>
      <w:r>
        <w:tab/>
        <w:t>Total sediment outflow discharge from all upstream reservoirs of the catchment [ton/timestep]</w:t>
      </w:r>
    </w:p>
    <w:p w:rsidR="00A40BB3" w:rsidRDefault="00A40BB3">
      <w:pPr>
        <w:spacing w:line="240" w:lineRule="auto"/>
        <w:ind w:left="2124" w:hanging="2124"/>
      </w:pPr>
      <w:proofErr w:type="gramStart"/>
      <w:r>
        <w:t>totalsedimentation</w:t>
      </w:r>
      <w:proofErr w:type="gramEnd"/>
      <w:r>
        <w:tab/>
        <w:t>Total sediment deposition in all upstream reservoirs of the catchment [ton/timestep]</w:t>
      </w:r>
    </w:p>
    <w:p w:rsidR="00A40BB3" w:rsidRDefault="00A40BB3">
      <w:pPr>
        <w:spacing w:line="240" w:lineRule="auto"/>
        <w:ind w:left="2124" w:hanging="2124"/>
      </w:pPr>
      <w:proofErr w:type="gramStart"/>
      <w:r>
        <w:t>cumsedimentation</w:t>
      </w:r>
      <w:proofErr w:type="gramEnd"/>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19) </w:t>
      </w:r>
      <w:proofErr w:type="gramStart"/>
      <w:r>
        <w:rPr>
          <w:b/>
        </w:rPr>
        <w:t>lake_inflow.out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lastRenderedPageBreak/>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r>
      <w:r>
        <w:rPr>
          <w:szCs w:val="22"/>
        </w:rPr>
        <w:t>Water inflow discharges into the reservoir size classes.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26) </w:t>
      </w:r>
      <w:proofErr w:type="gramStart"/>
      <w:r>
        <w:rPr>
          <w:b/>
        </w:rPr>
        <w:t>lake_sizedistoutflow.out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Default="00956346" w:rsidP="00956346">
      <w:pPr>
        <w:pStyle w:val="StandardWeb"/>
        <w:ind w:left="480" w:hanging="480"/>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9146C8" w:rsidRDefault="00956346">
      <w:pPr>
        <w:autoSpaceDE w:val="0"/>
        <w:spacing w:after="240"/>
        <w:rPr>
          <w:b/>
          <w:lang w:val="de-DE"/>
        </w:rPr>
      </w:pPr>
      <w:r w:rsidRPr="00956346">
        <w:rPr>
          <w:szCs w:val="22"/>
          <w:lang w:val="de-DE"/>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proofErr w:type="gramStart"/>
      <w:r>
        <w:t>Appel, K., 2006.</w:t>
      </w:r>
      <w:proofErr w:type="gramEnd"/>
      <w:r>
        <w:t xml:space="preserve"> </w:t>
      </w:r>
      <w:proofErr w:type="gramStart"/>
      <w:r>
        <w:t>Characterisation of badlands and modelling of soil erosion in the Isabena watershed, NE Spain.</w:t>
      </w:r>
      <w:proofErr w:type="gramEnd"/>
      <w:r>
        <w:t xml:space="preserve"> </w:t>
      </w:r>
      <w:proofErr w:type="gramStart"/>
      <w:r>
        <w:t>Unpublished MSc thesis.</w:t>
      </w:r>
      <w:proofErr w:type="gramEnd"/>
      <w:r>
        <w:t xml:space="preserve">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 xml:space="preserve">PhD </w:t>
      </w:r>
      <w:proofErr w:type="gramStart"/>
      <w:r w:rsidRPr="00116270">
        <w:rPr>
          <w:sz w:val="22"/>
          <w:szCs w:val="22"/>
          <w:lang w:val="en-US"/>
        </w:rPr>
        <w:t>thesis, Universidade Federal do</w:t>
      </w:r>
      <w:proofErr w:type="gramEnd"/>
      <w:r w:rsidRPr="00116270">
        <w:rPr>
          <w:sz w:val="22"/>
          <w:szCs w:val="22"/>
          <w:lang w:val="en-US"/>
        </w:rPr>
        <w:t xml:space="preserve">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w:t>
      </w:r>
      <w:proofErr w:type="gramStart"/>
      <w:r>
        <w:t>Modelling bedload rates from fine grain-size patches during small floods in a gravel-bed river.</w:t>
      </w:r>
      <w:proofErr w:type="gramEnd"/>
      <w:r>
        <w:t xml:space="preserve"> </w:t>
      </w:r>
      <w:proofErr w:type="gramStart"/>
      <w:r>
        <w:t>J. of Hydr.</w:t>
      </w:r>
      <w:proofErr w:type="gramEnd"/>
      <w:r>
        <w:t xml:space="preserve">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w:t>
      </w:r>
      <w:proofErr w:type="gramStart"/>
      <w:r w:rsidRPr="00CC32E4">
        <w:rPr>
          <w:szCs w:val="22"/>
        </w:rPr>
        <w:t>PhD thesis, Universität Potsdam, Germany.</w:t>
      </w:r>
      <w:proofErr w:type="gramEnd"/>
      <w:r w:rsidRPr="00CC32E4">
        <w:rPr>
          <w:szCs w:val="22"/>
        </w:rPr>
        <w:t xml:space="preserve">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 xml:space="preserve">Güntner, A., 2002. </w:t>
      </w:r>
      <w:proofErr w:type="gramStart"/>
      <w:r>
        <w:t>Large-scale hydrological modelling in the semi-arid North-East of Brazil.</w:t>
      </w:r>
      <w:proofErr w:type="gramEnd"/>
      <w:r>
        <w:t xml:space="preserve">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proofErr w:type="gramStart"/>
      <w:r>
        <w:t>Automated catena-based discretisation of landscapes for the derivation of hydrological modelling units, International Journal of Geographical Information Science, 22: 111-132.</w:t>
      </w:r>
      <w:proofErr w:type="gramEnd"/>
    </w:p>
    <w:p w:rsidR="00A40BB3" w:rsidRDefault="00A40BB3"/>
    <w:p w:rsidR="00A40BB3" w:rsidRDefault="00A40BB3">
      <w:r>
        <w:rPr>
          <w:b/>
        </w:rPr>
        <w:t xml:space="preserve">For </w:t>
      </w:r>
      <w:r w:rsidR="002E272F">
        <w:rPr>
          <w:b/>
        </w:rPr>
        <w:t>LUMP package</w:t>
      </w:r>
      <w:r>
        <w:rPr>
          <w:b/>
        </w:rPr>
        <w:t>:</w:t>
      </w:r>
    </w:p>
    <w:p w:rsidR="00A40BB3" w:rsidRPr="009146C8" w:rsidRDefault="00956346">
      <w:pPr>
        <w:rPr>
          <w:lang w:val="de-DE"/>
        </w:rPr>
      </w:pPr>
      <w:r w:rsidRPr="00956346">
        <w:rPr>
          <w:lang w:val="de-DE"/>
        </w:rPr>
        <w:lastRenderedPageBreak/>
        <w:t>Pilz, T (2015): https://github.com/tpilz/LUMP</w:t>
      </w:r>
    </w:p>
    <w:p w:rsidR="00A40BB3" w:rsidRPr="00956346" w:rsidRDefault="00A40BB3">
      <w:pPr>
        <w:rPr>
          <w:lang w:val="de-DE"/>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proofErr w:type="gramStart"/>
      <w:r>
        <w:rPr>
          <w:lang w:val="en-GB"/>
        </w:rPr>
        <w:t>Appel, K., 2006.</w:t>
      </w:r>
      <w:proofErr w:type="gramEnd"/>
      <w:r>
        <w:rPr>
          <w:lang w:val="en-GB"/>
        </w:rPr>
        <w:t xml:space="preserve"> </w:t>
      </w:r>
      <w:proofErr w:type="gramStart"/>
      <w:r>
        <w:rPr>
          <w:lang w:val="en-GB"/>
        </w:rPr>
        <w:t>Characterisation of badlands and modelling of soil erosion in the Isabena watershed, NE Spain.</w:t>
      </w:r>
      <w:proofErr w:type="gramEnd"/>
      <w:r>
        <w:rPr>
          <w:lang w:val="en-GB"/>
        </w:rPr>
        <w:t xml:space="preserve"> </w:t>
      </w:r>
      <w:proofErr w:type="gramStart"/>
      <w:r>
        <w:rPr>
          <w:lang w:val="en-GB"/>
        </w:rPr>
        <w:t>Unpublished MSc thesis.</w:t>
      </w:r>
      <w:proofErr w:type="gramEnd"/>
      <w:r>
        <w:rPr>
          <w:lang w:val="en-GB"/>
        </w:rPr>
        <w:t xml:space="preserve">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w:t>
      </w:r>
      <w:proofErr w:type="gramStart"/>
      <w:r>
        <w:rPr>
          <w:sz w:val="22"/>
          <w:szCs w:val="22"/>
          <w:lang w:val="en-GB"/>
        </w:rPr>
        <w:t xml:space="preserve">“Studies on bed load transport rate in alluvial streams”, </w:t>
      </w:r>
      <w:r>
        <w:rPr>
          <w:i/>
          <w:sz w:val="22"/>
          <w:szCs w:val="22"/>
          <w:lang w:val="en-GB"/>
        </w:rPr>
        <w:t>Trans. Japan Society of Civil Engineers</w:t>
      </w:r>
      <w:r>
        <w:rPr>
          <w:sz w:val="22"/>
          <w:szCs w:val="22"/>
          <w:lang w:val="en-GB"/>
        </w:rPr>
        <w:t>, Vol. 4.</w:t>
      </w:r>
      <w:proofErr w:type="gramEnd"/>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proofErr w:type="gramStart"/>
      <w:r>
        <w:t>Breuer, L., Eckhardt, K., Frede, H.-G., 2003.</w:t>
      </w:r>
      <w:proofErr w:type="gramEnd"/>
      <w:r>
        <w:t xml:space="preserve"> </w:t>
      </w:r>
      <w:proofErr w:type="gramStart"/>
      <w:r>
        <w:rPr>
          <w:iCs/>
        </w:rPr>
        <w:t>Plant parameter values for models in temperate climates, Ecological Modelling, 169: 23</w:t>
      </w:r>
      <w:r>
        <w:t>7-293.</w:t>
      </w:r>
      <w:proofErr w:type="gramEnd"/>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w:t>
      </w:r>
      <w:proofErr w:type="gramStart"/>
      <w:r>
        <w:rPr>
          <w:sz w:val="22"/>
          <w:szCs w:val="22"/>
        </w:rPr>
        <w:t>P.,</w:t>
      </w:r>
      <w:proofErr w:type="gramEnd"/>
      <w:r>
        <w:rPr>
          <w:sz w:val="22"/>
          <w:szCs w:val="22"/>
        </w:rPr>
        <w:t xml:space="preserve">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proofErr w:type="gramStart"/>
      <w:r>
        <w:t>Francke, T.,</w:t>
      </w:r>
      <w:r w:rsidR="00A40BB3">
        <w:t xml:space="preserve"> Parameterisation of the Esera/Isabena Catchment, Pre-Pyrenees, Spain.</w:t>
      </w:r>
      <w:proofErr w:type="gramEnd"/>
      <w:r w:rsidR="00A40BB3">
        <w:t xml:space="preserve">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proofErr w:type="gramStart"/>
      <w:r>
        <w:t>Automated catena-based discretisation of landscapes for the derivation of hydrological modelling units.</w:t>
      </w:r>
      <w:proofErr w:type="gramEnd"/>
      <w:r>
        <w:t xml:space="preserve"> International Journal of Geographical Information Science 22: 111-132.</w:t>
      </w:r>
    </w:p>
    <w:p w:rsidR="00A40BB3" w:rsidRDefault="00A40BB3">
      <w:pPr>
        <w:rPr>
          <w:szCs w:val="22"/>
        </w:rPr>
      </w:pPr>
      <w:proofErr w:type="gramStart"/>
      <w:r>
        <w:rPr>
          <w:szCs w:val="22"/>
        </w:rPr>
        <w:t>Francke, T., 2005.</w:t>
      </w:r>
      <w:proofErr w:type="gramEnd"/>
      <w:r>
        <w:rPr>
          <w:szCs w:val="22"/>
        </w:rPr>
        <w:t xml:space="preserve">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proofErr w:type="gramStart"/>
      <w:r>
        <w:t>FAO 1993.</w:t>
      </w:r>
      <w:proofErr w:type="gramEnd"/>
      <w:r>
        <w:t xml:space="preserve"> </w:t>
      </w:r>
      <w:proofErr w:type="gramStart"/>
      <w:r>
        <w:t>Global and national soils and terrain digital databases (SOTER).</w:t>
      </w:r>
      <w:proofErr w:type="gramEnd"/>
      <w:r>
        <w:t xml:space="preserve"> </w:t>
      </w:r>
      <w:proofErr w:type="gramStart"/>
      <w:r>
        <w:t>Procedures Manual.</w:t>
      </w:r>
      <w:proofErr w:type="gramEnd"/>
      <w:r>
        <w:t xml:space="preserve"> World Soil Resources Reports, No. </w:t>
      </w:r>
      <w:proofErr w:type="gramStart"/>
      <w:r>
        <w:t>74.,</w:t>
      </w:r>
      <w:proofErr w:type="gramEnd"/>
      <w:r>
        <w:t xml:space="preserve"> FAO (Food and Agriculture Organization of the United Nations), Rome, Italy.</w:t>
      </w:r>
    </w:p>
    <w:p w:rsidR="00A40BB3" w:rsidRDefault="00A40BB3">
      <w:pPr>
        <w:autoSpaceDE w:val="0"/>
        <w:spacing w:after="240"/>
        <w:rPr>
          <w:szCs w:val="22"/>
        </w:rPr>
      </w:pPr>
      <w:proofErr w:type="gramStart"/>
      <w:r>
        <w:t>FAO 2001.</w:t>
      </w:r>
      <w:proofErr w:type="gramEnd"/>
      <w:r>
        <w:t xml:space="preserve"> Global Soil and Terrain Database (WORLD-SOTER). </w:t>
      </w:r>
      <w:proofErr w:type="gramStart"/>
      <w:r>
        <w:t>FAO, AGL (Food and AgricultureOrganization of the United Nations, Land and Water Development Division), http://www.fao.org/ag/AGL/agll/soter.htm.</w:t>
      </w:r>
      <w:proofErr w:type="gramEnd"/>
    </w:p>
    <w:p w:rsidR="00A40BB3" w:rsidRPr="009146C8" w:rsidRDefault="00A40BB3">
      <w:pPr>
        <w:pStyle w:val="StandardWeb"/>
        <w:spacing w:after="240"/>
        <w:rPr>
          <w:sz w:val="22"/>
          <w:szCs w:val="22"/>
          <w:lang w:val="en-GB"/>
        </w:rPr>
      </w:pPr>
      <w:r>
        <w:rPr>
          <w:sz w:val="22"/>
          <w:szCs w:val="22"/>
          <w:lang w:val="en-GB"/>
        </w:rPr>
        <w:lastRenderedPageBreak/>
        <w:t xml:space="preserve">Güntner, A., 2002. </w:t>
      </w:r>
      <w:proofErr w:type="gramStart"/>
      <w:r>
        <w:rPr>
          <w:sz w:val="22"/>
          <w:szCs w:val="22"/>
          <w:lang w:val="en-GB"/>
        </w:rPr>
        <w:t>Large-scale hydrological modelling in the semi-arid North-East of Brazil.</w:t>
      </w:r>
      <w:proofErr w:type="gramEnd"/>
      <w:r>
        <w:rPr>
          <w:sz w:val="22"/>
          <w:szCs w:val="22"/>
          <w:lang w:val="en-GB"/>
        </w:rPr>
        <w:t xml:space="preserve">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proofErr w:type="gramStart"/>
      <w:r>
        <w:rPr>
          <w:sz w:val="22"/>
          <w:szCs w:val="22"/>
          <w:lang w:val="en-GB"/>
        </w:rPr>
        <w:t>Güntner, A., Krol, M., Araujo, J.C., and Bronstert, A. 2004.</w:t>
      </w:r>
      <w:proofErr w:type="gramEnd"/>
      <w:r>
        <w:rPr>
          <w:sz w:val="22"/>
          <w:szCs w:val="22"/>
          <w:lang w:val="en-GB"/>
        </w:rPr>
        <w:t xml:space="preserve">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proofErr w:type="gramStart"/>
      <w:r>
        <w:rPr>
          <w:sz w:val="22"/>
          <w:szCs w:val="22"/>
          <w:lang w:val="en-GB"/>
        </w:rPr>
        <w:t>IRTCES, 1985.</w:t>
      </w:r>
      <w:proofErr w:type="gramEnd"/>
      <w:r>
        <w:rPr>
          <w:sz w:val="22"/>
          <w:szCs w:val="22"/>
          <w:lang w:val="en-GB"/>
        </w:rPr>
        <w:t xml:space="preserve"> Lecture notes of the training course on reservoir sedimentation. </w:t>
      </w:r>
      <w:proofErr w:type="gramStart"/>
      <w:r>
        <w:rPr>
          <w:i/>
          <w:sz w:val="22"/>
          <w:szCs w:val="22"/>
          <w:lang w:val="en-GB"/>
        </w:rPr>
        <w:t>International Research of Training Center on Erosion and Sedimentation</w:t>
      </w:r>
      <w:r>
        <w:rPr>
          <w:sz w:val="22"/>
          <w:szCs w:val="22"/>
          <w:lang w:val="en-GB"/>
        </w:rPr>
        <w:t>, Sediment Research Laboratory of Tsinghua University, Beijing, China.</w:t>
      </w:r>
      <w:proofErr w:type="gramEnd"/>
    </w:p>
    <w:p w:rsidR="00A40BB3" w:rsidRDefault="00A40BB3">
      <w:pPr>
        <w:spacing w:after="300"/>
      </w:pPr>
      <w:proofErr w:type="gramStart"/>
      <w:r>
        <w:t xml:space="preserve">Krysanova, V., Wechsung, F., Arnold, J., Srinivasan, R.., Williams, J., </w:t>
      </w:r>
      <w:r>
        <w:rPr>
          <w:bCs/>
        </w:rPr>
        <w:t>2000</w:t>
      </w:r>
      <w:r>
        <w:t>.</w:t>
      </w:r>
      <w:proofErr w:type="gramEnd"/>
      <w:r>
        <w:t xml:space="preserve"> SWIM (Soil and Water Integrated Model), User Manual. </w:t>
      </w:r>
      <w:proofErr w:type="gramStart"/>
      <w:r>
        <w:t>PIK Report Nr. 69, pp 239.</w:t>
      </w:r>
      <w:proofErr w:type="gramEnd"/>
    </w:p>
    <w:p w:rsidR="00A40BB3" w:rsidRPr="009146C8" w:rsidRDefault="002A1359" w:rsidP="002A1359">
      <w:pPr>
        <w:pStyle w:val="StandardWeb"/>
        <w:ind w:left="480" w:hanging="480"/>
        <w:rPr>
          <w:sz w:val="22"/>
          <w:szCs w:val="22"/>
          <w:lang w:val="en-GB"/>
        </w:rPr>
      </w:pPr>
      <w:r w:rsidRPr="00E5487F">
        <w:rPr>
          <w:sz w:val="22"/>
          <w:szCs w:val="22"/>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 xml:space="preserve">Maidment, D. R., 1993. </w:t>
      </w:r>
      <w:proofErr w:type="gramStart"/>
      <w:r>
        <w:t>Handbook of hydrology.</w:t>
      </w:r>
      <w:proofErr w:type="gramEnd"/>
      <w:r>
        <w:t xml:space="preserve"> MGraw-Hill, New York.</w:t>
      </w:r>
    </w:p>
    <w:p w:rsidR="00A40BB3" w:rsidRDefault="00A40BB3">
      <w:pPr>
        <w:spacing w:after="300"/>
        <w:rPr>
          <w:szCs w:val="22"/>
        </w:rPr>
      </w:pPr>
      <w:r>
        <w:t>Mamede, G., 2008. Reservoir sedimentation in dryland catchments: Modelling and management. PhD thesis at the University of Potsdam, Germany, published on: urn</w:t>
      </w:r>
      <w:proofErr w:type="gramStart"/>
      <w:r>
        <w:t>:nbn:de:kobv:517</w:t>
      </w:r>
      <w:proofErr w:type="gramEnd"/>
      <w:r>
        <w:t>-opus-17047.</w:t>
      </w:r>
    </w:p>
    <w:p w:rsidR="00A40BB3" w:rsidRPr="009146C8" w:rsidRDefault="00A40BB3">
      <w:pPr>
        <w:pStyle w:val="StandardWeb"/>
        <w:spacing w:after="240"/>
        <w:rPr>
          <w:rFonts w:eastAsia="Arial Unicode MS"/>
          <w:szCs w:val="22"/>
          <w:lang w:val="en-US"/>
        </w:rPr>
      </w:pPr>
      <w:r>
        <w:rPr>
          <w:sz w:val="22"/>
          <w:szCs w:val="22"/>
        </w:rPr>
        <w:t xml:space="preserve">Mamede, </w:t>
      </w:r>
      <w:proofErr w:type="gramStart"/>
      <w:r>
        <w:rPr>
          <w:sz w:val="22"/>
          <w:szCs w:val="22"/>
        </w:rPr>
        <w:t>G.L.,</w:t>
      </w:r>
      <w:proofErr w:type="gramEnd"/>
      <w:r>
        <w:rPr>
          <w:sz w:val="22"/>
          <w:szCs w:val="22"/>
        </w:rPr>
        <w:t xml:space="preserve">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proofErr w:type="gramStart"/>
      <w:r>
        <w:rPr>
          <w:rFonts w:eastAsia="Arial Unicode MS"/>
          <w:iCs/>
          <w:szCs w:val="22"/>
        </w:rPr>
        <w:t>Soil erosion and conservation Longman Group, UK Limited.</w:t>
      </w:r>
      <w:proofErr w:type="gramEnd"/>
      <w:r>
        <w:rPr>
          <w:rFonts w:eastAsia="Arial Unicode MS"/>
          <w:iCs/>
          <w:szCs w:val="22"/>
        </w:rPr>
        <w:t xml:space="preserve"> </w:t>
      </w:r>
    </w:p>
    <w:p w:rsidR="00A40BB3" w:rsidRDefault="002A1359">
      <w:pPr>
        <w:spacing w:after="300"/>
        <w:rPr>
          <w:szCs w:val="22"/>
        </w:rPr>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 xml:space="preserve">Mueller, E. N., Batalla, R. J., Garcia, C., Bronstert, A., 2008. </w:t>
      </w:r>
      <w:proofErr w:type="gramStart"/>
      <w:r>
        <w:rPr>
          <w:szCs w:val="22"/>
        </w:rPr>
        <w:t>Modelling bedload rates from fine grain-size patches during small floods in a gravel-bed river.</w:t>
      </w:r>
      <w:proofErr w:type="gramEnd"/>
      <w:r>
        <w:rPr>
          <w:szCs w:val="22"/>
        </w:rPr>
        <w:t xml:space="preserve"> </w:t>
      </w:r>
      <w:proofErr w:type="gramStart"/>
      <w:r>
        <w:rPr>
          <w:szCs w:val="22"/>
        </w:rPr>
        <w:t>J. of Hydr.</w:t>
      </w:r>
      <w:proofErr w:type="gramEnd"/>
      <w:r>
        <w:rPr>
          <w:szCs w:val="22"/>
        </w:rPr>
        <w:t xml:space="preserve"> Eng. in press</w:t>
      </w:r>
    </w:p>
    <w:p w:rsidR="00A40BB3" w:rsidRDefault="00A40BB3">
      <w:pPr>
        <w:rPr>
          <w:szCs w:val="22"/>
        </w:rPr>
      </w:pPr>
      <w:proofErr w:type="gramStart"/>
      <w:r>
        <w:rPr>
          <w:szCs w:val="22"/>
        </w:rPr>
        <w:t>Mueller, E. N., Güntner, A., Francke, T., Mamede, G., 2008.</w:t>
      </w:r>
      <w:proofErr w:type="gramEnd"/>
      <w:r>
        <w:rPr>
          <w:szCs w:val="22"/>
        </w:rPr>
        <w:t xml:space="preserve"> </w:t>
      </w:r>
      <w:proofErr w:type="gramStart"/>
      <w:r>
        <w:rPr>
          <w:szCs w:val="22"/>
        </w:rPr>
        <w:t>Modelling water availability, sediment export and reservoir sedimentation in drylands with the WASA-SED Model.</w:t>
      </w:r>
      <w:proofErr w:type="gramEnd"/>
      <w:r>
        <w:rPr>
          <w:szCs w:val="22"/>
        </w:rPr>
        <w:t xml:space="preserve"> </w:t>
      </w:r>
      <w:proofErr w:type="gramStart"/>
      <w:r>
        <w:rPr>
          <w:szCs w:val="22"/>
        </w:rPr>
        <w:t>submitted</w:t>
      </w:r>
      <w:proofErr w:type="gramEnd"/>
      <w:r>
        <w:rPr>
          <w:szCs w:val="22"/>
        </w:rPr>
        <w:t xml:space="preserve"> to Geoscientific Model Development</w:t>
      </w:r>
    </w:p>
    <w:p w:rsidR="00A40BB3" w:rsidRDefault="00A40BB3">
      <w:pPr>
        <w:rPr>
          <w:szCs w:val="22"/>
        </w:rPr>
      </w:pPr>
    </w:p>
    <w:p w:rsidR="00A40BB3" w:rsidRDefault="00A40BB3">
      <w:pPr>
        <w:rPr>
          <w:szCs w:val="22"/>
        </w:rPr>
      </w:pPr>
      <w:r>
        <w:rPr>
          <w:szCs w:val="22"/>
        </w:rPr>
        <w:t xml:space="preserve">Neitsch, S.L., Arnold, J.G., Kiniry, J.R., Williams, J.R., King, K.W., 2002. </w:t>
      </w:r>
      <w:proofErr w:type="gramStart"/>
      <w:r>
        <w:rPr>
          <w:szCs w:val="22"/>
        </w:rPr>
        <w:t>Soil and Water Assessment Tool.</w:t>
      </w:r>
      <w:proofErr w:type="gramEnd"/>
      <w:r>
        <w:rPr>
          <w:szCs w:val="22"/>
        </w:rPr>
        <w:t xml:space="preserve"> </w:t>
      </w:r>
      <w:proofErr w:type="gramStart"/>
      <w:r>
        <w:rPr>
          <w:szCs w:val="22"/>
        </w:rPr>
        <w:t>Theoretical Documentation, Version 2000.</w:t>
      </w:r>
      <w:proofErr w:type="gramEnd"/>
      <w:r>
        <w:rPr>
          <w:szCs w:val="22"/>
        </w:rPr>
        <w:t xml:space="preserve">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proofErr w:type="gramStart"/>
      <w:r>
        <w:rPr>
          <w:bCs/>
          <w:color w:val="000000"/>
          <w:szCs w:val="22"/>
        </w:rPr>
        <w:t xml:space="preserve">Renard, K.G., Foster, G.R., Weesies, G.A., McCool, D.K. and Yoder, D.C., </w:t>
      </w:r>
      <w:r>
        <w:rPr>
          <w:color w:val="000000"/>
          <w:szCs w:val="22"/>
        </w:rPr>
        <w:t>1997.</w:t>
      </w:r>
      <w:proofErr w:type="gramEnd"/>
      <w:r>
        <w:rPr>
          <w:color w:val="000000"/>
          <w:szCs w:val="22"/>
        </w:rPr>
        <w:t xml:space="preserve"> Renard K, Foster G, Weesies G, McCool D, Yoder D 1997. </w:t>
      </w:r>
      <w:proofErr w:type="gramStart"/>
      <w:r>
        <w:rPr>
          <w:color w:val="000000"/>
          <w:szCs w:val="22"/>
        </w:rPr>
        <w:t>Predicting soil loss by water: A guide to conservation planning with the Revised Universal Soil Loss Equation (RUSLE).</w:t>
      </w:r>
      <w:proofErr w:type="gramEnd"/>
      <w:r>
        <w:rPr>
          <w:color w:val="000000"/>
          <w:szCs w:val="22"/>
        </w:rPr>
        <w:t xml:space="preserv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 xml:space="preserve">Williams, J., 1995. </w:t>
      </w:r>
      <w:proofErr w:type="gramStart"/>
      <w:r>
        <w:rPr>
          <w:szCs w:val="22"/>
        </w:rPr>
        <w:t>The EPIC Model.</w:t>
      </w:r>
      <w:proofErr w:type="gramEnd"/>
      <w:r>
        <w:rPr>
          <w:szCs w:val="22"/>
        </w:rPr>
        <w:t xml:space="preserve">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proofErr w:type="gramStart"/>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roofErr w:type="gramEnd"/>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A40BB3">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335" w:rsidRDefault="00D54335">
      <w:pPr>
        <w:spacing w:line="240" w:lineRule="auto"/>
      </w:pPr>
      <w:r>
        <w:separator/>
      </w:r>
    </w:p>
  </w:endnote>
  <w:endnote w:type="continuationSeparator" w:id="0">
    <w:p w:rsidR="00D54335" w:rsidRDefault="00D543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D54335">
    <w:pPr>
      <w:pStyle w:val="Fuzeile"/>
    </w:pPr>
    <w:ins w:id="0" w:author="Tobias Pilz" w:date="2017-04-25T09:02:00Z">
      <w:r>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000000" w:rsidRDefault="00D54335">
                  <w:pPr>
                    <w:pStyle w:val="Fuzeile"/>
                    <w:rPr>
                      <w:ins w:id="1" w:author="Tobias Pilz" w:date="2017-04-25T09:02:00Z"/>
                    </w:rPr>
                  </w:pPr>
                  <w:ins w:id="2" w:author="Tobias Pilz" w:date="2017-04-25T09:02:00Z">
                    <w:r>
                      <w:rPr>
                        <w:rStyle w:val="Seitenzahl"/>
                      </w:rPr>
                      <w:fldChar w:fldCharType="begin"/>
                    </w:r>
                    <w:r>
                      <w:rPr>
                        <w:rStyle w:val="Seitenzahl"/>
                      </w:rPr>
                      <w:instrText xml:space="preserve"> PAGE </w:instrText>
                    </w:r>
                    <w:r>
                      <w:rPr>
                        <w:rStyle w:val="Seitenzahl"/>
                      </w:rPr>
                      <w:fldChar w:fldCharType="separate"/>
                    </w:r>
                  </w:ins>
                  <w:r w:rsidR="009146C8">
                    <w:rPr>
                      <w:rStyle w:val="Seitenzahl"/>
                      <w:noProof/>
                    </w:rPr>
                    <w:t>3</w:t>
                  </w:r>
                  <w:ins w:id="3" w:author="Tobias Pilz" w:date="2017-04-25T09:02:00Z">
                    <w:r>
                      <w:rPr>
                        <w:rStyle w:val="Seitenzahl"/>
                      </w:rPr>
                      <w:fldChar w:fldCharType="end"/>
                    </w:r>
                  </w:ins>
                </w:p>
              </w:txbxContent>
            </v:textbox>
            <w10:wrap type="square" side="largest"/>
          </v:shape>
        </w:pict>
      </w:r>
    </w:ins>
    <w:del w:id="4" w:author="Tobias Pilz" w:date="2017-04-25T09:02:00Z">
      <w:r w:rsidR="00A40BB3">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A40BB3">
                  <w:pPr>
                    <w:pStyle w:val="Fuzeile"/>
                    <w:rPr>
                      <w:del w:id="5" w:author="Tobias Pilz" w:date="2017-04-25T09:02:00Z"/>
                    </w:rPr>
                  </w:pPr>
                  <w:del w:id="6" w:author="Tobias Pilz" w:date="2017-04-25T09:02:00Z">
                    <w:r>
                      <w:rPr>
                        <w:rStyle w:val="Seitenzahl"/>
                      </w:rPr>
                      <w:fldChar w:fldCharType="begin"/>
                    </w:r>
                    <w:r>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335" w:rsidRDefault="00D54335">
      <w:pPr>
        <w:spacing w:line="240" w:lineRule="auto"/>
      </w:pPr>
      <w:r>
        <w:separator/>
      </w:r>
    </w:p>
  </w:footnote>
  <w:footnote w:type="continuationSeparator" w:id="0">
    <w:p w:rsidR="00D54335" w:rsidRDefault="00D543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grammar="clean"/>
  <w:stylePaneFormatFilter w:val="0000"/>
  <w:doNotTrackMoves/>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87A86"/>
    <w:rsid w:val="000E0542"/>
    <w:rsid w:val="00117FE0"/>
    <w:rsid w:val="0013079C"/>
    <w:rsid w:val="00184385"/>
    <w:rsid w:val="001F7BD5"/>
    <w:rsid w:val="002A1359"/>
    <w:rsid w:val="002A7397"/>
    <w:rsid w:val="002E272F"/>
    <w:rsid w:val="0039436F"/>
    <w:rsid w:val="003A163C"/>
    <w:rsid w:val="003A2EC7"/>
    <w:rsid w:val="00406C69"/>
    <w:rsid w:val="00434FD6"/>
    <w:rsid w:val="00475200"/>
    <w:rsid w:val="004A7F20"/>
    <w:rsid w:val="004C4ACC"/>
    <w:rsid w:val="004F49B2"/>
    <w:rsid w:val="004F7164"/>
    <w:rsid w:val="004F7EAA"/>
    <w:rsid w:val="005502F4"/>
    <w:rsid w:val="005F5AAB"/>
    <w:rsid w:val="005F6943"/>
    <w:rsid w:val="00634652"/>
    <w:rsid w:val="006461AD"/>
    <w:rsid w:val="00696CC2"/>
    <w:rsid w:val="006A0C16"/>
    <w:rsid w:val="00710150"/>
    <w:rsid w:val="0073041C"/>
    <w:rsid w:val="00757F11"/>
    <w:rsid w:val="00777E4F"/>
    <w:rsid w:val="009015C3"/>
    <w:rsid w:val="009146C8"/>
    <w:rsid w:val="00930437"/>
    <w:rsid w:val="00956346"/>
    <w:rsid w:val="00976B6E"/>
    <w:rsid w:val="00A1543E"/>
    <w:rsid w:val="00A40BB3"/>
    <w:rsid w:val="00A56180"/>
    <w:rsid w:val="00AE521D"/>
    <w:rsid w:val="00B410E1"/>
    <w:rsid w:val="00B57C25"/>
    <w:rsid w:val="00C83470"/>
    <w:rsid w:val="00CA463E"/>
    <w:rsid w:val="00D31869"/>
    <w:rsid w:val="00D50FD5"/>
    <w:rsid w:val="00D54335"/>
    <w:rsid w:val="00D7788E"/>
    <w:rsid w:val="00DC3B20"/>
    <w:rsid w:val="00E465B9"/>
    <w:rsid w:val="00E71E8E"/>
    <w:rsid w:val="00EC12BF"/>
    <w:rsid w:val="00F27A37"/>
    <w:rsid w:val="00F55B46"/>
    <w:rsid w:val="00F64ABC"/>
    <w:rsid w:val="00F82B24"/>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line="320" w:lineRule="atLeast"/>
      <w:jc w:val="both"/>
    </w:pPr>
    <w:rPr>
      <w:sz w:val="22"/>
      <w:szCs w:val="24"/>
      <w:lang w:val="en-GB" w:eastAsia="zh-CN"/>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pPr>
      <w:keepNext/>
      <w:numPr>
        <w:ilvl w:val="3"/>
        <w:numId w:val="1"/>
      </w:numPr>
      <w:spacing w:before="240" w:after="60"/>
      <w:outlineLvl w:val="3"/>
    </w:pPr>
    <w:rPr>
      <w:b/>
      <w:bCs/>
      <w:sz w:val="28"/>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b/>
      <w:bCs/>
      <w:szCs w:val="22"/>
    </w:rPr>
  </w:style>
  <w:style w:type="paragraph" w:styleId="berschrift7">
    <w:name w:val="heading 7"/>
    <w:basedOn w:val="Standard"/>
    <w:next w:val="Standard"/>
    <w:qFormat/>
    <w:pPr>
      <w:numPr>
        <w:ilvl w:val="6"/>
        <w:numId w:val="1"/>
      </w:numPr>
      <w:spacing w:before="240" w:after="60"/>
      <w:outlineLvl w:val="6"/>
    </w:pPr>
    <w:rPr>
      <w:sz w:val="24"/>
    </w:rPr>
  </w:style>
  <w:style w:type="paragraph" w:styleId="berschrift8">
    <w:name w:val="heading 8"/>
    <w:basedOn w:val="Standard"/>
    <w:next w:val="Standard"/>
    <w:qFormat/>
    <w:pPr>
      <w:numPr>
        <w:ilvl w:val="7"/>
        <w:numId w:val="1"/>
      </w:numPr>
      <w:spacing w:before="240" w:after="60"/>
      <w:outlineLvl w:val="7"/>
    </w:pPr>
    <w:rPr>
      <w:i/>
      <w:iCs/>
      <w:sz w:val="24"/>
    </w:rPr>
  </w:style>
  <w:style w:type="paragraph" w:styleId="berschrift9">
    <w:name w:val="heading 9"/>
    <w:basedOn w:val="Standard"/>
    <w:next w:val="Standard"/>
    <w:qFormat/>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szCs w:val="20"/>
    </w:rPr>
  </w:style>
  <w:style w:type="character" w:customStyle="1" w:styleId="WW8Num3z0">
    <w:name w:val="WW8Num3z0"/>
    <w:rPr>
      <w:rFonts w:ascii="Wingdings" w:hAnsi="Wingdings" w:cs="Wingdings"/>
      <w:sz w:val="20"/>
      <w:szCs w:val="20"/>
    </w:rPr>
  </w:style>
  <w:style w:type="character" w:customStyle="1" w:styleId="WW8Num4z0">
    <w:name w:val="WW8Num4z0"/>
    <w:rPr>
      <w:rFonts w:ascii="Times New Roman" w:hAnsi="Times New Roman" w:cs="Times New Roman"/>
      <w:sz w:val="20"/>
      <w:szCs w:val="20"/>
    </w:rPr>
  </w:style>
  <w:style w:type="character" w:customStyle="1" w:styleId="WW8Num5z0">
    <w:name w:val="WW8Num5z0"/>
    <w:rPr>
      <w:rFonts w:ascii="Wingdings" w:hAnsi="Wingdings" w:cs="Wingdings"/>
    </w:rPr>
  </w:style>
  <w:style w:type="character" w:customStyle="1" w:styleId="WW8Num6z0">
    <w:name w:val="WW8Num6z0"/>
    <w:rPr>
      <w:rFonts w:ascii="Times New Roman" w:hAnsi="Times New Roman" w:cs="Times New Roman"/>
    </w:rPr>
  </w:style>
  <w:style w:type="character" w:customStyle="1" w:styleId="WW8Num6z1">
    <w:name w:val="WW8Num6z1"/>
    <w:rPr>
      <w:sz w:val="20"/>
      <w:szCs w:val="20"/>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6z4">
    <w:name w:val="WW8Num6z4"/>
    <w:rPr>
      <w:rFonts w:ascii="Courier New" w:hAnsi="Courier New" w:cs="Courier New"/>
    </w:rPr>
  </w:style>
  <w:style w:type="character" w:customStyle="1" w:styleId="WW8Num7z0">
    <w:name w:val="WW8Num7z0"/>
    <w:rPr>
      <w:rFonts w:ascii="Times New Roman" w:hAnsi="Times New Roman" w:cs="Times New Roman"/>
      <w:sz w:val="20"/>
      <w:szCs w:val="20"/>
    </w:rPr>
  </w:style>
  <w:style w:type="character" w:customStyle="1" w:styleId="WW8Num7z1">
    <w:name w:val="WW8Num7z1"/>
    <w:rPr>
      <w:sz w:val="20"/>
      <w:szCs w:val="20"/>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0">
    <w:name w:val="WW8Num8z0"/>
    <w:rPr>
      <w:sz w:val="20"/>
      <w:szCs w:val="20"/>
    </w:rPr>
  </w:style>
  <w:style w:type="character" w:customStyle="1" w:styleId="Absatz-Standardschriftart2">
    <w:name w:val="Absatz-Standardschriftart2"/>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sz w:val="20"/>
      <w:szCs w:val="20"/>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3z1">
    <w:name w:val="WW8Num13z1"/>
    <w:rPr>
      <w:rFonts w:ascii="Symbol" w:hAnsi="Symbol" w:cs="Symbol"/>
    </w:rPr>
  </w:style>
  <w:style w:type="character" w:customStyle="1" w:styleId="WW8Num13z4">
    <w:name w:val="WW8Num13z4"/>
    <w:rPr>
      <w:rFonts w:ascii="Courier New" w:hAnsi="Courier New" w:cs="Courier New"/>
    </w:rPr>
  </w:style>
  <w:style w:type="character" w:customStyle="1" w:styleId="WW8Num14z0">
    <w:name w:val="WW8Num14z0"/>
    <w:rPr>
      <w:rFonts w:ascii="Times New Roman" w:eastAsia="Times New Roman" w:hAnsi="Times New Roman" w:cs="Times New Roman"/>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eastAsia="Times New Roman" w:hAnsi="Times New Roman" w:cs="Times New Roman"/>
    </w:rPr>
  </w:style>
  <w:style w:type="character" w:customStyle="1" w:styleId="WW8Num17z1">
    <w:name w:val="WW8Num17z1"/>
    <w:rPr>
      <w:sz w:val="20"/>
      <w:szCs w:val="20"/>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7z4">
    <w:name w:val="WW8Num17z4"/>
    <w:rPr>
      <w:rFonts w:ascii="Courier New" w:hAnsi="Courier New" w:cs="Courier New"/>
    </w:rPr>
  </w:style>
  <w:style w:type="character" w:customStyle="1" w:styleId="WW8Num18z0">
    <w:name w:val="WW8Num18z0"/>
    <w:rPr>
      <w:rFonts w:ascii="Times New Roman" w:eastAsia="Times New Roman" w:hAnsi="Times New Roman" w:cs="Times New Roman"/>
      <w:sz w:val="20"/>
      <w:szCs w:val="20"/>
    </w:rPr>
  </w:style>
  <w:style w:type="character" w:customStyle="1" w:styleId="WW8Num18z1">
    <w:name w:val="WW8Num18z1"/>
    <w:rPr>
      <w:sz w:val="20"/>
      <w:szCs w:val="20"/>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8z4">
    <w:name w:val="WW8Num18z4"/>
    <w:rPr>
      <w:rFonts w:ascii="Courier New" w:hAnsi="Courier New" w:cs="Courier New"/>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1z4">
    <w:name w:val="WW8Num21z4"/>
    <w:rPr>
      <w:rFonts w:ascii="Courier New" w:hAnsi="Courier New" w:cs="Courier New"/>
    </w:rPr>
  </w:style>
  <w:style w:type="character" w:customStyle="1" w:styleId="WW8Num22z0">
    <w:name w:val="WW8Num22z0"/>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Times New Roman" w:eastAsia="Times New Roman" w:hAnsi="Times New Roman" w:cs="Times New Roman"/>
    </w:rPr>
  </w:style>
  <w:style w:type="character" w:customStyle="1" w:styleId="WW8Num24z1">
    <w:name w:val="WW8Num24z1"/>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4z4">
    <w:name w:val="WW8Num24z4"/>
    <w:rPr>
      <w:rFonts w:ascii="Courier New" w:hAnsi="Courier New" w:cs="Courier New"/>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rPr>
      <w:sz w:val="20"/>
      <w:szCs w:val="20"/>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Times New Roman"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Absatz-Standardschriftart1">
    <w:name w:val="Absatz-Standardschriftart1"/>
  </w:style>
  <w:style w:type="character" w:customStyle="1" w:styleId="Kommentarzeichen1">
    <w:name w:val="Kommentarzeichen1"/>
    <w:basedOn w:val="Absatz-Standardschriftart1"/>
    <w:rPr>
      <w:sz w:val="16"/>
      <w:szCs w:val="16"/>
    </w:rPr>
  </w:style>
  <w:style w:type="character" w:customStyle="1" w:styleId="BeschriftungZchn">
    <w:name w:val="Beschriftung Zchn"/>
    <w:basedOn w:val="Absatz-Standardschriftart1"/>
    <w:rPr>
      <w:rFonts w:ascii="Arial" w:hAnsi="Arial" w:cs="Arial"/>
      <w:b/>
      <w:bCs/>
      <w:lang w:val="en-GB" w:bidi="ar-SA"/>
    </w:rPr>
  </w:style>
  <w:style w:type="character" w:customStyle="1" w:styleId="FormatvorlageBeschriftungArialNichtFettChar">
    <w:name w:val="Formatvorlage Beschriftung + Arial Nicht Fett Char"/>
    <w:basedOn w:val="BeschriftungZchn"/>
    <w:rPr>
      <w:rFonts w:ascii="Arial" w:hAnsi="Arial" w:cs="Arial"/>
    </w:rPr>
  </w:style>
  <w:style w:type="character" w:customStyle="1" w:styleId="FormatvorlageBeschriftungNichtFettChar">
    <w:name w:val="Formatvorlage Beschriftung + Nicht Fett Char"/>
    <w:basedOn w:val="BeschriftungZchn"/>
    <w:rPr>
      <w:rFonts w:ascii="Arial" w:hAnsi="Arial" w:cs="Arial"/>
    </w:rPr>
  </w:style>
  <w:style w:type="character" w:styleId="Seitenzahl">
    <w:name w:val="page number"/>
    <w:basedOn w:val="Absatz-Standardschriftart1"/>
  </w:style>
  <w:style w:type="character" w:customStyle="1" w:styleId="FormatvorlageFormatvorlageBeschriftungNichtFettChar">
    <w:name w:val="Formatvorlage Formatvorlage Beschriftung + Nicht Fett + Char"/>
    <w:basedOn w:val="FormatvorlageBeschriftungNichtFettChar"/>
    <w:rPr>
      <w:sz w:val="22"/>
      <w:szCs w:val="24"/>
    </w:rPr>
  </w:style>
  <w:style w:type="character" w:styleId="Hyperlink">
    <w:name w:val="Hyperlink"/>
    <w:basedOn w:val="Absatz-Standardschriftart1"/>
    <w:rPr>
      <w:color w:val="0000FF"/>
      <w:u w:val="single"/>
    </w:rPr>
  </w:style>
  <w:style w:type="character" w:customStyle="1" w:styleId="FormatvorlageBeschriftungArialNichtFettCharChar">
    <w:name w:val="Formatvorlage Beschriftung + Arial Nicht Fett Char Char"/>
    <w:basedOn w:val="BeschriftungZchn"/>
    <w:rPr>
      <w:rFonts w:ascii="Arial" w:hAnsi="Arial" w:cs="Arial"/>
    </w:rPr>
  </w:style>
  <w:style w:type="character" w:customStyle="1" w:styleId="Formatvorlage12ptFett">
    <w:name w:val="Formatvorlage 12 pt Fett"/>
    <w:basedOn w:val="Absatz-Standardschriftart1"/>
    <w:rPr>
      <w:b/>
      <w:bCs/>
      <w:sz w:val="22"/>
    </w:rPr>
  </w:style>
  <w:style w:type="character" w:styleId="BesuchterHyperlink">
    <w:name w:val="FollowedHyperlink"/>
    <w:basedOn w:val="Absatz-Standardschriftart1"/>
    <w:rPr>
      <w:color w:val="800080"/>
      <w:u w:val="single"/>
    </w:rPr>
  </w:style>
  <w:style w:type="character" w:customStyle="1" w:styleId="Verzeichnissprung">
    <w:name w:val="Verzeichnissprung"/>
  </w:style>
  <w:style w:type="paragraph" w:customStyle="1" w:styleId="berschrift">
    <w:name w:val="Überschrift"/>
    <w:basedOn w:val="Standard"/>
    <w:next w:val="Textkrper"/>
    <w:pPr>
      <w:spacing w:before="240" w:after="60"/>
      <w:jc w:val="center"/>
    </w:pPr>
    <w:rPr>
      <w:rFonts w:ascii="Arial" w:hAnsi="Arial" w:cs="Arial"/>
      <w:b/>
      <w:bCs/>
      <w:kern w:val="1"/>
      <w:sz w:val="32"/>
      <w:szCs w:val="32"/>
    </w:rPr>
  </w:style>
  <w:style w:type="paragraph" w:styleId="Textkrper">
    <w:name w:val="Body Text"/>
    <w:basedOn w:val="Standard"/>
    <w:pPr>
      <w:autoSpaceDE w:val="0"/>
      <w:spacing w:line="240" w:lineRule="auto"/>
      <w:ind w:firstLine="567"/>
    </w:pPr>
    <w:rPr>
      <w:sz w:val="24"/>
      <w:szCs w:val="20"/>
    </w:rPr>
  </w:style>
  <w:style w:type="paragraph" w:styleId="Liste">
    <w:name w:val="List"/>
    <w:basedOn w:val="Textkrper"/>
    <w:rPr>
      <w:rFonts w:cs="Lohit Hindi"/>
    </w:rPr>
  </w:style>
  <w:style w:type="paragraph" w:styleId="Beschriftung">
    <w:name w:val="caption"/>
    <w:basedOn w:val="Standard"/>
    <w:next w:val="Standard"/>
    <w:qFormat/>
    <w:pPr>
      <w:spacing w:before="120" w:after="120"/>
    </w:pPr>
    <w:rPr>
      <w:rFonts w:ascii="Arial" w:hAnsi="Arial" w:cs="Arial"/>
      <w:b/>
      <w:bCs/>
      <w:sz w:val="20"/>
      <w:szCs w:val="20"/>
    </w:rPr>
  </w:style>
  <w:style w:type="paragraph" w:customStyle="1" w:styleId="Verzeichnis">
    <w:name w:val="Verzeichnis"/>
    <w:basedOn w:val="Standard"/>
    <w:pPr>
      <w:suppressLineNumbers/>
    </w:pPr>
    <w:rPr>
      <w:rFonts w:cs="Lohit Hindi"/>
    </w:rPr>
  </w:style>
  <w:style w:type="paragraph" w:customStyle="1" w:styleId="Kommentartext1">
    <w:name w:val="Kommentartext1"/>
    <w:basedOn w:val="Standard"/>
    <w:rPr>
      <w:sz w:val="20"/>
      <w:szCs w:val="20"/>
    </w:rPr>
  </w:style>
  <w:style w:type="paragraph" w:styleId="Kommentarthema">
    <w:name w:val="annotation subject"/>
    <w:basedOn w:val="Kommentartext1"/>
    <w:next w:val="Kommentartext1"/>
    <w:rPr>
      <w:b/>
      <w:bCs/>
    </w:rPr>
  </w:style>
  <w:style w:type="paragraph" w:styleId="Sprechblasentext">
    <w:name w:val="Balloon Text"/>
    <w:basedOn w:val="Standard"/>
    <w:rPr>
      <w:rFonts w:ascii="Tahoma" w:hAnsi="Tahoma" w:cs="Tahoma"/>
      <w:sz w:val="16"/>
      <w:szCs w:val="16"/>
    </w:rPr>
  </w:style>
  <w:style w:type="paragraph" w:customStyle="1" w:styleId="Formatvorlage1">
    <w:name w:val="Formatvorlage1"/>
    <w:basedOn w:val="berschrift1"/>
    <w:pPr>
      <w:numPr>
        <w:numId w:val="0"/>
      </w:numPr>
    </w:pPr>
    <w:rPr>
      <w:color w:val="008000"/>
      <w:sz w:val="28"/>
    </w:rPr>
  </w:style>
  <w:style w:type="paragraph" w:styleId="StandardWeb">
    <w:name w:val="Normal (Web)"/>
    <w:basedOn w:val="Standard"/>
    <w:pPr>
      <w:spacing w:before="280" w:after="280"/>
    </w:pPr>
    <w:rPr>
      <w:sz w:val="24"/>
      <w:lang w:val="de-DE"/>
    </w:rPr>
  </w:style>
  <w:style w:type="paragraph" w:customStyle="1" w:styleId="FormatvorlageBeschriftungArialNichtFett">
    <w:name w:val="Formatvorlage Beschriftung + Arial Nicht Fett"/>
    <w:basedOn w:val="Beschriftung"/>
    <w:rPr>
      <w:b w:val="0"/>
      <w:bCs w:val="0"/>
    </w:rPr>
  </w:style>
  <w:style w:type="paragraph" w:customStyle="1" w:styleId="FormatvorlageBeschriftungNichtFett">
    <w:name w:val="Formatvorlage Beschriftung + Nicht Fett"/>
    <w:basedOn w:val="Beschriftung"/>
    <w:rPr>
      <w:b w:val="0"/>
      <w:bCs w:val="0"/>
    </w:rPr>
  </w:style>
  <w:style w:type="paragraph" w:customStyle="1" w:styleId="NurText1">
    <w:name w:val="Nur Text1"/>
    <w:basedOn w:val="Standard"/>
    <w:rPr>
      <w:rFonts w:ascii="Courier New" w:hAnsi="Courier New" w:cs="Courier New"/>
      <w:sz w:val="20"/>
      <w:szCs w:val="20"/>
    </w:rPr>
  </w:style>
  <w:style w:type="paragraph" w:customStyle="1" w:styleId="KleinerAbstand">
    <w:name w:val="Kleiner Abstand"/>
    <w:basedOn w:val="NurText1"/>
    <w:pPr>
      <w:spacing w:line="240" w:lineRule="auto"/>
      <w:ind w:left="1582" w:hanging="1582"/>
    </w:pPr>
    <w:rPr>
      <w:sz w:val="10"/>
      <w:szCs w:val="10"/>
    </w:rPr>
  </w:style>
  <w:style w:type="paragraph" w:styleId="Fuzeile">
    <w:name w:val="footer"/>
    <w:basedOn w:val="Standar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Pr>
      <w:b/>
      <w:bCs/>
      <w:sz w:val="22"/>
      <w:szCs w:val="24"/>
    </w:rPr>
  </w:style>
  <w:style w:type="paragraph" w:styleId="Verzeichnis1">
    <w:name w:val="toc 1"/>
    <w:basedOn w:val="Standard"/>
    <w:next w:val="Standard"/>
  </w:style>
  <w:style w:type="paragraph" w:styleId="Verzeichnis2">
    <w:name w:val="toc 2"/>
    <w:basedOn w:val="Standard"/>
    <w:next w:val="Standard"/>
    <w:pPr>
      <w:ind w:left="220"/>
    </w:pPr>
  </w:style>
  <w:style w:type="paragraph" w:customStyle="1" w:styleId="Referencetext">
    <w:name w:val="Reference text"/>
    <w:basedOn w:val="Standar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Pr>
      <w:rFonts w:ascii="Times New Roman" w:hAnsi="Times New Roman" w:cs="Times New Roman"/>
      <w:color w:val="auto"/>
    </w:rPr>
  </w:style>
  <w:style w:type="paragraph" w:customStyle="1" w:styleId="Formatvorlageberschrift212ptNichtKursiv">
    <w:name w:val="Formatvorlage Überschrift 2 + 12 pt Nicht Kursiv"/>
    <w:basedOn w:val="berschrift2"/>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pPr>
      <w:spacing w:after="60"/>
    </w:pPr>
    <w:rPr>
      <w:b/>
      <w:bCs/>
      <w:szCs w:val="20"/>
    </w:rPr>
  </w:style>
  <w:style w:type="paragraph" w:customStyle="1" w:styleId="Textkrper21">
    <w:name w:val="Textkörper 21"/>
    <w:basedOn w:val="Standard"/>
    <w:pPr>
      <w:spacing w:after="120" w:line="480" w:lineRule="auto"/>
    </w:pPr>
  </w:style>
  <w:style w:type="paragraph" w:styleId="Verzeichnis3">
    <w:name w:val="toc 3"/>
    <w:basedOn w:val="Verzeichnis"/>
    <w:pPr>
      <w:tabs>
        <w:tab w:val="right" w:leader="dot" w:pos="9072"/>
      </w:tabs>
      <w:ind w:left="566"/>
    </w:pPr>
  </w:style>
  <w:style w:type="paragraph" w:styleId="Verzeichnis4">
    <w:name w:val="toc 4"/>
    <w:basedOn w:val="Verzeichnis"/>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Rahmeninhalt">
    <w:name w:val="Rahmeninhalt"/>
    <w:basedOn w:val="Standar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potsdam.de/sesam/svn_form.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i-potsdam.de/sesam/reports.php"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19813</Words>
  <Characters>124826</Characters>
  <Application>Microsoft Office Word</Application>
  <DocSecurity>0</DocSecurity>
  <Lines>1040</Lines>
  <Paragraphs>288</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144351</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francke</cp:lastModifiedBy>
  <cp:revision>1</cp:revision>
  <cp:lastPrinted>2006-01-17T08:42:00Z</cp:lastPrinted>
  <dcterms:created xsi:type="dcterms:W3CDTF">2010-02-22T12:18:00Z</dcterms:created>
  <dcterms:modified xsi:type="dcterms:W3CDTF">2017-04-25T07:05:00Z</dcterms:modified>
</cp:coreProperties>
</file>